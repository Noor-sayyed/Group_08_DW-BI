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50F5" w14:textId="035F6547" w:rsidR="00EE46C3" w:rsidRPr="0071361B" w:rsidRDefault="00A860E7" w:rsidP="00A860E7">
      <w:pPr>
        <w:pStyle w:val="Default"/>
        <w:rPr>
          <w:rFonts w:ascii="Arial Narrow" w:hAnsi="Arial Narrow"/>
          <w:b/>
          <w:color w:val="760027"/>
          <w:sz w:val="28"/>
          <w:szCs w:val="28"/>
        </w:rPr>
      </w:pPr>
      <w:r w:rsidRPr="0071361B">
        <w:rPr>
          <w:rFonts w:ascii="Arial Narrow" w:hAnsi="Arial Narrow"/>
          <w:b/>
          <w:color w:val="760027"/>
          <w:sz w:val="28"/>
          <w:szCs w:val="28"/>
        </w:rPr>
        <w:t xml:space="preserve">University of Westminster </w:t>
      </w:r>
    </w:p>
    <w:p w14:paraId="592DB034" w14:textId="1E2CB801" w:rsidR="00A860E7" w:rsidRPr="0071361B" w:rsidRDefault="00C5165F" w:rsidP="00A860E7">
      <w:pPr>
        <w:pStyle w:val="Default"/>
        <w:rPr>
          <w:rFonts w:ascii="Arial Narrow" w:hAnsi="Arial Narrow"/>
          <w:color w:val="760027"/>
          <w:sz w:val="28"/>
          <w:szCs w:val="28"/>
        </w:rPr>
      </w:pPr>
      <w:r>
        <w:rPr>
          <w:rFonts w:ascii="Arial Narrow" w:hAnsi="Arial Narrow"/>
          <w:color w:val="760027"/>
          <w:sz w:val="28"/>
          <w:szCs w:val="28"/>
        </w:rPr>
        <w:t>School</w:t>
      </w:r>
      <w:r w:rsidR="00213E42" w:rsidRPr="0071361B">
        <w:rPr>
          <w:rFonts w:ascii="Arial Narrow" w:hAnsi="Arial Narrow"/>
          <w:color w:val="760027"/>
          <w:sz w:val="28"/>
          <w:szCs w:val="28"/>
        </w:rPr>
        <w:t xml:space="preserve"> of Computer Science </w:t>
      </w:r>
      <w:r w:rsidR="00C453B0">
        <w:rPr>
          <w:rFonts w:ascii="Arial Narrow" w:hAnsi="Arial Narrow"/>
          <w:color w:val="760027"/>
          <w:sz w:val="28"/>
          <w:szCs w:val="28"/>
        </w:rPr>
        <w:t>&amp; Engineering</w:t>
      </w:r>
    </w:p>
    <w:p w14:paraId="48CD95A1" w14:textId="77777777" w:rsidR="00A860E7" w:rsidRPr="0071361B" w:rsidRDefault="00A860E7">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6545"/>
      </w:tblGrid>
      <w:tr w:rsidR="00A860E7" w:rsidRPr="0071361B" w14:paraId="0FDE5964" w14:textId="77777777" w:rsidTr="4208672F">
        <w:tc>
          <w:tcPr>
            <w:tcW w:w="9242" w:type="dxa"/>
            <w:gridSpan w:val="2"/>
            <w:shd w:val="clear" w:color="auto" w:fill="9E3A38"/>
          </w:tcPr>
          <w:p w14:paraId="11F21A0F" w14:textId="1FB33E2E" w:rsidR="00A860E7" w:rsidRPr="0071361B" w:rsidRDefault="0071361B" w:rsidP="0071361B">
            <w:pPr>
              <w:pStyle w:val="Default"/>
              <w:rPr>
                <w:rFonts w:ascii="Arial Narrow" w:hAnsi="Arial Narrow"/>
                <w:b/>
                <w:bCs/>
                <w:iCs/>
                <w:color w:val="FFFFFF"/>
              </w:rPr>
            </w:pPr>
            <w:r w:rsidRPr="0071361B">
              <w:rPr>
                <w:rFonts w:ascii="Arial Narrow" w:hAnsi="Arial Narrow"/>
                <w:b/>
                <w:bCs/>
                <w:iCs/>
                <w:color w:val="FFFFFF"/>
              </w:rPr>
              <w:t xml:space="preserve">    7BUIS010</w:t>
            </w:r>
            <w:r w:rsidR="00354058" w:rsidRPr="0071361B">
              <w:rPr>
                <w:rFonts w:ascii="Arial Narrow" w:hAnsi="Arial Narrow"/>
                <w:b/>
                <w:bCs/>
                <w:iCs/>
                <w:color w:val="FFFFFF"/>
              </w:rPr>
              <w:t xml:space="preserve">W        </w:t>
            </w:r>
            <w:r w:rsidR="00356F74" w:rsidRPr="0071361B">
              <w:rPr>
                <w:rFonts w:ascii="Arial Narrow" w:hAnsi="Arial Narrow"/>
                <w:b/>
                <w:bCs/>
                <w:iCs/>
                <w:color w:val="FFFFFF"/>
              </w:rPr>
              <w:t xml:space="preserve"> </w:t>
            </w:r>
            <w:r w:rsidR="00C51DBD" w:rsidRPr="0071361B">
              <w:rPr>
                <w:rFonts w:ascii="Arial Narrow" w:hAnsi="Arial Narrow"/>
                <w:b/>
                <w:bCs/>
                <w:iCs/>
                <w:color w:val="FFFFFF"/>
              </w:rPr>
              <w:t xml:space="preserve"> </w:t>
            </w:r>
            <w:r w:rsidRPr="0071361B">
              <w:rPr>
                <w:rFonts w:ascii="Arial Narrow" w:hAnsi="Arial Narrow"/>
                <w:b/>
                <w:bCs/>
                <w:iCs/>
                <w:color w:val="FFFFFF"/>
              </w:rPr>
              <w:t xml:space="preserve">Data Warehousing and </w:t>
            </w:r>
            <w:r w:rsidR="00B956FD">
              <w:rPr>
                <w:rFonts w:ascii="Arial Narrow" w:hAnsi="Arial Narrow"/>
                <w:b/>
                <w:bCs/>
                <w:iCs/>
                <w:color w:val="FFFFFF"/>
              </w:rPr>
              <w:t>Business Intelligence</w:t>
            </w:r>
            <w:r w:rsidR="00354058" w:rsidRPr="0071361B">
              <w:rPr>
                <w:rFonts w:ascii="Arial Narrow" w:hAnsi="Arial Narrow"/>
                <w:b/>
                <w:bCs/>
                <w:iCs/>
                <w:color w:val="FFFFFF"/>
              </w:rPr>
              <w:t xml:space="preserve"> </w:t>
            </w:r>
            <w:r w:rsidR="00356F74" w:rsidRPr="0071361B">
              <w:rPr>
                <w:rFonts w:ascii="Arial Narrow" w:hAnsi="Arial Narrow"/>
                <w:b/>
                <w:bCs/>
                <w:iCs/>
                <w:color w:val="FFFFFF"/>
              </w:rPr>
              <w:t xml:space="preserve"> </w:t>
            </w:r>
            <w:r w:rsidR="000E1897" w:rsidRPr="0071361B">
              <w:rPr>
                <w:rFonts w:ascii="Arial Narrow" w:hAnsi="Arial Narrow"/>
                <w:b/>
                <w:bCs/>
                <w:iCs/>
                <w:color w:val="FFFFFF"/>
              </w:rPr>
              <w:t xml:space="preserve"> </w:t>
            </w:r>
            <w:r w:rsidRPr="0071361B">
              <w:rPr>
                <w:rFonts w:ascii="Arial Narrow" w:hAnsi="Arial Narrow"/>
                <w:b/>
                <w:bCs/>
                <w:iCs/>
                <w:color w:val="FFFFFF"/>
              </w:rPr>
              <w:t xml:space="preserve">– </w:t>
            </w:r>
            <w:r w:rsidR="00A10770" w:rsidRPr="0071361B">
              <w:rPr>
                <w:rFonts w:ascii="Arial Narrow" w:hAnsi="Arial Narrow"/>
                <w:b/>
                <w:bCs/>
                <w:iCs/>
                <w:color w:val="FFFFFF"/>
              </w:rPr>
              <w:t>Coursework (</w:t>
            </w:r>
            <w:r w:rsidR="00213E42" w:rsidRPr="0071361B">
              <w:rPr>
                <w:rFonts w:ascii="Arial Narrow" w:hAnsi="Arial Narrow"/>
                <w:b/>
                <w:bCs/>
                <w:iCs/>
                <w:color w:val="FFFFFF"/>
              </w:rPr>
              <w:t>20</w:t>
            </w:r>
            <w:r w:rsidR="00C704BD">
              <w:rPr>
                <w:rFonts w:ascii="Arial Narrow" w:hAnsi="Arial Narrow"/>
                <w:b/>
                <w:bCs/>
                <w:iCs/>
                <w:color w:val="FFFFFF"/>
              </w:rPr>
              <w:t>2</w:t>
            </w:r>
            <w:r w:rsidR="00E77EDA">
              <w:rPr>
                <w:rFonts w:ascii="Arial Narrow" w:hAnsi="Arial Narrow"/>
                <w:b/>
                <w:bCs/>
                <w:iCs/>
                <w:color w:val="FFFFFF"/>
              </w:rPr>
              <w:t>3</w:t>
            </w:r>
            <w:r w:rsidR="00213E42" w:rsidRPr="0071361B">
              <w:rPr>
                <w:rFonts w:ascii="Arial Narrow" w:hAnsi="Arial Narrow"/>
                <w:b/>
                <w:bCs/>
                <w:iCs/>
                <w:color w:val="FFFFFF"/>
              </w:rPr>
              <w:t>/</w:t>
            </w:r>
            <w:r w:rsidR="00E77EDA">
              <w:rPr>
                <w:rFonts w:ascii="Arial Narrow" w:hAnsi="Arial Narrow"/>
                <w:b/>
                <w:bCs/>
                <w:iCs/>
                <w:color w:val="FFFFFF"/>
              </w:rPr>
              <w:t>4)</w:t>
            </w:r>
          </w:p>
        </w:tc>
      </w:tr>
      <w:tr w:rsidR="009D6B32" w:rsidRPr="0071361B" w14:paraId="33CD1D01" w14:textId="77777777" w:rsidTr="4208672F">
        <w:tc>
          <w:tcPr>
            <w:tcW w:w="2518" w:type="dxa"/>
            <w:shd w:val="clear" w:color="auto" w:fill="DBE5F1" w:themeFill="accent1" w:themeFillTint="33"/>
          </w:tcPr>
          <w:p w14:paraId="6017FDA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Module leader</w:t>
            </w:r>
          </w:p>
        </w:tc>
        <w:tc>
          <w:tcPr>
            <w:tcW w:w="6724" w:type="dxa"/>
            <w:shd w:val="clear" w:color="auto" w:fill="DBE5F1" w:themeFill="accent1" w:themeFillTint="33"/>
          </w:tcPr>
          <w:p w14:paraId="136C10CC" w14:textId="79AD251A" w:rsidR="009D6B32" w:rsidRPr="0071361B" w:rsidRDefault="0071361B" w:rsidP="0071361B">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sz w:val="22"/>
                <w:szCs w:val="22"/>
              </w:rPr>
              <w:t>Dr Panagiotis Chountas</w:t>
            </w:r>
            <w:r w:rsidRPr="0071361B">
              <w:rPr>
                <w:rFonts w:ascii="Arial Narrow" w:hAnsi="Arial Narrow"/>
                <w:b w:val="0"/>
                <w:sz w:val="22"/>
                <w:szCs w:val="22"/>
              </w:rPr>
              <w:ptab w:relativeTo="margin" w:alignment="center" w:leader="none"/>
            </w:r>
          </w:p>
        </w:tc>
      </w:tr>
      <w:tr w:rsidR="009D6B32" w:rsidRPr="0071361B" w14:paraId="2B30DB9B" w14:textId="77777777" w:rsidTr="4208672F">
        <w:trPr>
          <w:trHeight w:val="713"/>
        </w:trPr>
        <w:tc>
          <w:tcPr>
            <w:tcW w:w="2518" w:type="dxa"/>
            <w:shd w:val="clear" w:color="auto" w:fill="EDF2F8"/>
          </w:tcPr>
          <w:p w14:paraId="5EDE805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Unit</w:t>
            </w:r>
          </w:p>
        </w:tc>
        <w:tc>
          <w:tcPr>
            <w:tcW w:w="6724" w:type="dxa"/>
            <w:shd w:val="clear" w:color="auto" w:fill="EDF2F8"/>
          </w:tcPr>
          <w:p w14:paraId="18EF30D3" w14:textId="607EAA65" w:rsidR="009D6B32" w:rsidRPr="006E3BB0" w:rsidRDefault="003C0B05" w:rsidP="0071361B">
            <w:pPr>
              <w:tabs>
                <w:tab w:val="left" w:pos="2694"/>
              </w:tabs>
              <w:spacing w:before="240" w:after="120"/>
              <w:jc w:val="both"/>
              <w:rPr>
                <w:rFonts w:ascii="Arial Narrow" w:hAnsi="Arial Narrow"/>
                <w:color w:val="000000"/>
                <w:sz w:val="22"/>
                <w:szCs w:val="22"/>
              </w:rPr>
            </w:pPr>
            <w:r w:rsidRPr="006E3BB0">
              <w:rPr>
                <w:rFonts w:ascii="Arial Narrow" w:hAnsi="Arial Narrow"/>
                <w:color w:val="000000"/>
                <w:sz w:val="22"/>
                <w:szCs w:val="22"/>
              </w:rPr>
              <w:t xml:space="preserve">Group </w:t>
            </w:r>
            <w:r w:rsidR="009D6B32" w:rsidRPr="006E3BB0">
              <w:rPr>
                <w:rFonts w:ascii="Arial Narrow" w:hAnsi="Arial Narrow"/>
                <w:color w:val="000000"/>
                <w:sz w:val="22"/>
                <w:szCs w:val="22"/>
              </w:rPr>
              <w:t>Coursework</w:t>
            </w:r>
            <w:r w:rsidR="006465DC" w:rsidRPr="006E3BB0">
              <w:rPr>
                <w:rFonts w:ascii="Arial Narrow" w:hAnsi="Arial Narrow"/>
                <w:color w:val="000000"/>
                <w:sz w:val="22"/>
                <w:szCs w:val="22"/>
              </w:rPr>
              <w:t>-CWK2</w:t>
            </w:r>
            <w:r w:rsidR="00B14C26" w:rsidRPr="006E3BB0">
              <w:rPr>
                <w:rFonts w:ascii="Arial Narrow" w:hAnsi="Arial Narrow"/>
                <w:color w:val="000000"/>
                <w:sz w:val="22"/>
                <w:szCs w:val="22"/>
              </w:rPr>
              <w:t xml:space="preserve"> </w:t>
            </w:r>
          </w:p>
        </w:tc>
      </w:tr>
      <w:tr w:rsidR="009D6B32" w:rsidRPr="0071361B" w14:paraId="34585330" w14:textId="77777777" w:rsidTr="4208672F">
        <w:tc>
          <w:tcPr>
            <w:tcW w:w="2518" w:type="dxa"/>
            <w:shd w:val="clear" w:color="auto" w:fill="DBE5F1" w:themeFill="accent1" w:themeFillTint="33"/>
          </w:tcPr>
          <w:p w14:paraId="0C6591B1"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Weighting:</w:t>
            </w:r>
          </w:p>
        </w:tc>
        <w:tc>
          <w:tcPr>
            <w:tcW w:w="6724" w:type="dxa"/>
            <w:shd w:val="clear" w:color="auto" w:fill="DBE5F1" w:themeFill="accent1" w:themeFillTint="33"/>
          </w:tcPr>
          <w:p w14:paraId="2F92F89C" w14:textId="77777777" w:rsidR="009D6B32" w:rsidRPr="0071361B" w:rsidRDefault="008A37F3" w:rsidP="00F848B7">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5</w:t>
            </w:r>
            <w:r w:rsidR="005D6038" w:rsidRPr="0071361B">
              <w:rPr>
                <w:rFonts w:ascii="Arial Narrow" w:hAnsi="Arial Narrow"/>
                <w:b w:val="0"/>
                <w:bCs/>
                <w:color w:val="000000"/>
                <w:sz w:val="22"/>
                <w:szCs w:val="22"/>
              </w:rPr>
              <w:t>0</w:t>
            </w:r>
            <w:r w:rsidR="009D6B32" w:rsidRPr="0071361B">
              <w:rPr>
                <w:rFonts w:ascii="Arial Narrow" w:hAnsi="Arial Narrow"/>
                <w:b w:val="0"/>
                <w:bCs/>
                <w:color w:val="000000"/>
                <w:sz w:val="22"/>
                <w:szCs w:val="22"/>
              </w:rPr>
              <w:t>%</w:t>
            </w:r>
          </w:p>
        </w:tc>
      </w:tr>
      <w:tr w:rsidR="009D6B32" w:rsidRPr="0071361B" w14:paraId="200501FC" w14:textId="77777777" w:rsidTr="4208672F">
        <w:tc>
          <w:tcPr>
            <w:tcW w:w="2518" w:type="dxa"/>
            <w:shd w:val="clear" w:color="auto" w:fill="EDF2F8"/>
          </w:tcPr>
          <w:p w14:paraId="3B7C1C19"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Qualifying mark</w:t>
            </w:r>
          </w:p>
        </w:tc>
        <w:tc>
          <w:tcPr>
            <w:tcW w:w="6724" w:type="dxa"/>
            <w:shd w:val="clear" w:color="auto" w:fill="EDF2F8"/>
          </w:tcPr>
          <w:p w14:paraId="234EC5BF" w14:textId="77777777" w:rsidR="009D6B32" w:rsidRPr="0071361B" w:rsidRDefault="005714AE" w:rsidP="00F848B7">
            <w:pPr>
              <w:tabs>
                <w:tab w:val="left" w:pos="2694"/>
              </w:tabs>
              <w:spacing w:before="240" w:after="120"/>
              <w:jc w:val="both"/>
              <w:rPr>
                <w:rFonts w:ascii="Arial Narrow" w:hAnsi="Arial Narrow"/>
                <w:b w:val="0"/>
                <w:bCs/>
                <w:color w:val="000000"/>
                <w:sz w:val="22"/>
                <w:szCs w:val="22"/>
              </w:rPr>
            </w:pPr>
            <w:r>
              <w:rPr>
                <w:rFonts w:ascii="Arial Narrow" w:hAnsi="Arial Narrow"/>
                <w:b w:val="0"/>
                <w:bCs/>
                <w:color w:val="000000"/>
                <w:sz w:val="22"/>
                <w:szCs w:val="22"/>
              </w:rPr>
              <w:t>40</w:t>
            </w:r>
            <w:r w:rsidR="009D6B32" w:rsidRPr="0071361B">
              <w:rPr>
                <w:rFonts w:ascii="Arial Narrow" w:hAnsi="Arial Narrow"/>
                <w:b w:val="0"/>
                <w:bCs/>
                <w:color w:val="000000"/>
                <w:sz w:val="22"/>
                <w:szCs w:val="22"/>
              </w:rPr>
              <w:t>%</w:t>
            </w:r>
          </w:p>
        </w:tc>
      </w:tr>
      <w:tr w:rsidR="009D6B32" w:rsidRPr="0071361B" w14:paraId="21474881" w14:textId="77777777" w:rsidTr="4208672F">
        <w:tc>
          <w:tcPr>
            <w:tcW w:w="2518" w:type="dxa"/>
            <w:shd w:val="clear" w:color="auto" w:fill="DBE5F1" w:themeFill="accent1" w:themeFillTint="33"/>
          </w:tcPr>
          <w:p w14:paraId="7B29F2F7"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Description</w:t>
            </w:r>
          </w:p>
        </w:tc>
        <w:tc>
          <w:tcPr>
            <w:tcW w:w="6724" w:type="dxa"/>
            <w:shd w:val="clear" w:color="auto" w:fill="DBE5F1" w:themeFill="accent1" w:themeFillTint="33"/>
          </w:tcPr>
          <w:p w14:paraId="135AE671" w14:textId="73D43294" w:rsidR="0060251C" w:rsidRPr="0071361B" w:rsidRDefault="0071361B" w:rsidP="003C0B05">
            <w:pPr>
              <w:pStyle w:val="NormalCwk"/>
              <w:tabs>
                <w:tab w:val="left" w:pos="709"/>
              </w:tabs>
              <w:spacing w:before="40" w:after="40"/>
              <w:ind w:left="0"/>
              <w:rPr>
                <w:rFonts w:ascii="Arial Narrow" w:hAnsi="Arial Narrow"/>
                <w:bCs/>
                <w:sz w:val="18"/>
                <w:szCs w:val="18"/>
              </w:rPr>
            </w:pPr>
            <w:r w:rsidRPr="0071361B">
              <w:rPr>
                <w:rFonts w:ascii="Arial Narrow" w:hAnsi="Arial Narrow"/>
                <w:bCs/>
                <w:sz w:val="18"/>
                <w:szCs w:val="18"/>
              </w:rPr>
              <w:t>The in-module assessment will consist of a</w:t>
            </w:r>
            <w:del w:id="0" w:author="Palomino, Marco" w:date="2025-02-26T11:31:00Z" w16du:dateUtc="2025-02-26T11:31:00Z">
              <w:r w:rsidRPr="0071361B" w:rsidDel="00D53F78">
                <w:rPr>
                  <w:rFonts w:ascii="Arial Narrow" w:hAnsi="Arial Narrow"/>
                  <w:bCs/>
                  <w:sz w:val="18"/>
                  <w:szCs w:val="18"/>
                </w:rPr>
                <w:delText xml:space="preserve"> </w:delText>
              </w:r>
              <w:r w:rsidR="003C0B05" w:rsidRPr="003C0B05" w:rsidDel="00D53F78">
                <w:rPr>
                  <w:rFonts w:ascii="Arial Narrow" w:hAnsi="Arial Narrow"/>
                  <w:bCs/>
                  <w:sz w:val="18"/>
                  <w:szCs w:val="18"/>
                </w:rPr>
                <w:delText>a</w:delText>
              </w:r>
            </w:del>
            <w:r w:rsidR="003C0B05" w:rsidRPr="003C0B05">
              <w:rPr>
                <w:rFonts w:ascii="Arial Narrow" w:hAnsi="Arial Narrow"/>
                <w:bCs/>
                <w:sz w:val="18"/>
                <w:szCs w:val="18"/>
              </w:rPr>
              <w:t xml:space="preserve"> group coursework report (up to 2500 words) requiring students to</w:t>
            </w:r>
            <w:r w:rsidR="003C0B05">
              <w:rPr>
                <w:rFonts w:ascii="Arial Narrow" w:hAnsi="Arial Narrow"/>
                <w:bCs/>
                <w:sz w:val="18"/>
                <w:szCs w:val="18"/>
              </w:rPr>
              <w:t xml:space="preserve"> </w:t>
            </w:r>
            <w:r w:rsidR="003C0B05" w:rsidRPr="003C0B05">
              <w:rPr>
                <w:rFonts w:ascii="Arial Narrow" w:hAnsi="Arial Narrow"/>
                <w:bCs/>
                <w:sz w:val="18"/>
                <w:szCs w:val="18"/>
              </w:rPr>
              <w:t>demonstrate knowledge of stablished concepts and apply them by selecting appropriate solutions to given real-world</w:t>
            </w:r>
            <w:r w:rsidR="003C0B05">
              <w:rPr>
                <w:rFonts w:ascii="Arial Narrow" w:hAnsi="Arial Narrow"/>
                <w:bCs/>
                <w:sz w:val="18"/>
                <w:szCs w:val="18"/>
              </w:rPr>
              <w:t xml:space="preserve"> </w:t>
            </w:r>
            <w:r w:rsidR="003C0B05" w:rsidRPr="003C0B05">
              <w:rPr>
                <w:rFonts w:ascii="Arial Narrow" w:hAnsi="Arial Narrow"/>
                <w:bCs/>
                <w:sz w:val="18"/>
                <w:szCs w:val="18"/>
              </w:rPr>
              <w:t>business data warehouse data</w:t>
            </w:r>
            <w:r w:rsidR="003C0B05">
              <w:rPr>
                <w:rFonts w:ascii="Arial Narrow" w:hAnsi="Arial Narrow"/>
                <w:bCs/>
                <w:sz w:val="18"/>
                <w:szCs w:val="18"/>
              </w:rPr>
              <w:t xml:space="preserve"> for </w:t>
            </w:r>
            <w:r w:rsidRPr="0071361B">
              <w:rPr>
                <w:rFonts w:ascii="Arial Narrow" w:hAnsi="Arial Narrow"/>
                <w:bCs/>
                <w:sz w:val="18"/>
                <w:szCs w:val="18"/>
              </w:rPr>
              <w:t>decision making.</w:t>
            </w:r>
          </w:p>
        </w:tc>
      </w:tr>
      <w:tr w:rsidR="009D6B32" w:rsidRPr="0071361B" w14:paraId="0F7DC6BA" w14:textId="77777777" w:rsidTr="4208672F">
        <w:trPr>
          <w:trHeight w:val="1946"/>
        </w:trPr>
        <w:tc>
          <w:tcPr>
            <w:tcW w:w="2518" w:type="dxa"/>
            <w:shd w:val="clear" w:color="auto" w:fill="EDF2F8"/>
          </w:tcPr>
          <w:p w14:paraId="46B55355" w14:textId="77777777" w:rsidR="009D6B32" w:rsidRPr="0071361B" w:rsidRDefault="009D6B32" w:rsidP="00F848B7">
            <w:pPr>
              <w:tabs>
                <w:tab w:val="left" w:pos="2694"/>
              </w:tabs>
              <w:spacing w:before="240" w:after="120"/>
              <w:rPr>
                <w:rFonts w:ascii="Arial Narrow" w:hAnsi="Arial Narrow" w:cs="Calibri"/>
                <w:b w:val="0"/>
                <w:bCs/>
                <w:color w:val="000000"/>
                <w:sz w:val="20"/>
                <w:szCs w:val="20"/>
              </w:rPr>
            </w:pPr>
            <w:r w:rsidRPr="0071361B">
              <w:rPr>
                <w:rFonts w:ascii="Arial Narrow" w:hAnsi="Arial Narrow" w:cs="Calibri"/>
                <w:b w:val="0"/>
                <w:bCs/>
                <w:color w:val="000000"/>
                <w:sz w:val="20"/>
                <w:szCs w:val="20"/>
              </w:rPr>
              <w:t>Learning Outcomes Covered in this Assignment:</w:t>
            </w:r>
          </w:p>
        </w:tc>
        <w:tc>
          <w:tcPr>
            <w:tcW w:w="6724" w:type="dxa"/>
            <w:shd w:val="clear" w:color="auto" w:fill="EDF2F8"/>
          </w:tcPr>
          <w:p w14:paraId="354AAEE2" w14:textId="77777777" w:rsidR="005D6038" w:rsidRPr="0071361B" w:rsidRDefault="005D6038" w:rsidP="00B14C26">
            <w:pPr>
              <w:tabs>
                <w:tab w:val="left" w:pos="2694"/>
              </w:tabs>
              <w:spacing w:before="40" w:after="40"/>
              <w:jc w:val="both"/>
              <w:rPr>
                <w:rFonts w:ascii="Arial Narrow" w:eastAsia="Calibri" w:hAnsi="Arial Narrow"/>
                <w:b w:val="0"/>
                <w:color w:val="000000" w:themeColor="text1"/>
                <w:sz w:val="18"/>
                <w:szCs w:val="18"/>
              </w:rPr>
            </w:pPr>
            <w:r w:rsidRPr="0071361B">
              <w:rPr>
                <w:rFonts w:ascii="Arial Narrow" w:eastAsia="Calibri" w:hAnsi="Arial Narrow"/>
                <w:b w:val="0"/>
                <w:color w:val="000000" w:themeColor="text1"/>
                <w:sz w:val="18"/>
                <w:szCs w:val="18"/>
              </w:rPr>
              <w:t>This assignment contributes towards the following Learning Outcomes (LOs):</w:t>
            </w:r>
          </w:p>
          <w:p w14:paraId="13ADDD13" w14:textId="30100482" w:rsidR="003C0B05" w:rsidRPr="003C0B05" w:rsidDel="00D53F78" w:rsidRDefault="003C0B05" w:rsidP="003C0B05">
            <w:pPr>
              <w:autoSpaceDE w:val="0"/>
              <w:autoSpaceDN w:val="0"/>
              <w:adjustRightInd w:val="0"/>
              <w:spacing w:after="17"/>
              <w:jc w:val="both"/>
              <w:rPr>
                <w:del w:id="1" w:author="Palomino, Marco" w:date="2025-02-26T11:32:00Z" w16du:dateUtc="2025-02-26T11:32:00Z"/>
                <w:rFonts w:ascii="Arial Narrow" w:eastAsia="Calibri" w:hAnsi="Arial Narrow" w:cs="Arial"/>
                <w:b w:val="0"/>
                <w:color w:val="000000"/>
                <w:sz w:val="18"/>
                <w:szCs w:val="18"/>
                <w:lang w:eastAsia="en-GB"/>
              </w:rPr>
            </w:pPr>
            <w:r w:rsidRPr="003C0B05">
              <w:rPr>
                <w:rFonts w:ascii="Arial Narrow" w:eastAsia="Calibri" w:hAnsi="Arial Narrow" w:cs="Arial"/>
                <w:b w:val="0"/>
                <w:color w:val="000000"/>
                <w:sz w:val="18"/>
                <w:szCs w:val="18"/>
                <w:lang w:eastAsia="en-GB"/>
              </w:rPr>
              <w:t>LO4 Design and implement a BI solution that meets the needs of stakeholders and utilises relevant codes of</w:t>
            </w:r>
            <w:ins w:id="2" w:author="Palomino, Marco" w:date="2025-02-26T11:31:00Z" w16du:dateUtc="2025-02-26T11:31:00Z">
              <w:r w:rsidR="00D53F78">
                <w:rPr>
                  <w:rFonts w:ascii="Arial Narrow" w:eastAsia="Calibri" w:hAnsi="Arial Narrow" w:cs="Arial"/>
                  <w:b w:val="0"/>
                  <w:color w:val="000000"/>
                  <w:sz w:val="18"/>
                  <w:szCs w:val="18"/>
                  <w:lang w:eastAsia="en-GB"/>
                </w:rPr>
                <w:t xml:space="preserve"> </w:t>
              </w:r>
            </w:ins>
          </w:p>
          <w:p w14:paraId="1006DB74" w14:textId="77777777" w:rsidR="003C0B05" w:rsidRPr="003C0B05" w:rsidRDefault="003C0B05" w:rsidP="003C0B05">
            <w:pPr>
              <w:autoSpaceDE w:val="0"/>
              <w:autoSpaceDN w:val="0"/>
              <w:adjustRightInd w:val="0"/>
              <w:spacing w:after="17"/>
              <w:jc w:val="both"/>
              <w:rPr>
                <w:rFonts w:ascii="Arial Narrow" w:eastAsia="Calibri" w:hAnsi="Arial Narrow" w:cs="Arial"/>
                <w:b w:val="0"/>
                <w:color w:val="000000"/>
                <w:sz w:val="18"/>
                <w:szCs w:val="18"/>
                <w:lang w:eastAsia="en-GB"/>
              </w:rPr>
            </w:pPr>
            <w:r w:rsidRPr="003C0B05">
              <w:rPr>
                <w:rFonts w:ascii="Arial Narrow" w:eastAsia="Calibri" w:hAnsi="Arial Narrow" w:cs="Arial"/>
                <w:b w:val="0"/>
                <w:color w:val="000000"/>
                <w:sz w:val="18"/>
                <w:szCs w:val="18"/>
                <w:lang w:eastAsia="en-GB"/>
              </w:rPr>
              <w:t>practice and industry standards;</w:t>
            </w:r>
          </w:p>
          <w:p w14:paraId="76D3AC79" w14:textId="7472109B" w:rsidR="003C0B05" w:rsidRPr="003C0B05" w:rsidRDefault="003C0B05" w:rsidP="003C0B05">
            <w:pPr>
              <w:autoSpaceDE w:val="0"/>
              <w:autoSpaceDN w:val="0"/>
              <w:adjustRightInd w:val="0"/>
              <w:spacing w:after="17"/>
              <w:jc w:val="both"/>
              <w:rPr>
                <w:rFonts w:ascii="Arial Narrow" w:eastAsia="Calibri" w:hAnsi="Arial Narrow" w:cs="Arial"/>
                <w:b w:val="0"/>
                <w:color w:val="000000"/>
                <w:sz w:val="18"/>
                <w:szCs w:val="18"/>
                <w:lang w:eastAsia="en-GB"/>
              </w:rPr>
            </w:pPr>
            <w:r w:rsidRPr="003C0B05">
              <w:rPr>
                <w:rFonts w:ascii="Arial Narrow" w:eastAsia="Calibri" w:hAnsi="Arial Narrow" w:cs="Arial"/>
                <w:b w:val="0"/>
                <w:color w:val="000000"/>
                <w:sz w:val="18"/>
                <w:szCs w:val="18"/>
                <w:lang w:eastAsia="en-GB"/>
              </w:rPr>
              <w:t>LO5 Evaluate the wider societal and environmental impact of the application of BI Technologies and Tools to solve</w:t>
            </w:r>
            <w:r w:rsidR="0093483D">
              <w:rPr>
                <w:rFonts w:ascii="Arial Narrow" w:eastAsia="Calibri" w:hAnsi="Arial Narrow" w:cs="Arial"/>
                <w:b w:val="0"/>
                <w:color w:val="000000"/>
                <w:sz w:val="18"/>
                <w:szCs w:val="18"/>
                <w:lang w:eastAsia="en-GB"/>
              </w:rPr>
              <w:t xml:space="preserve"> </w:t>
            </w:r>
            <w:r w:rsidRPr="003C0B05">
              <w:rPr>
                <w:rFonts w:ascii="Arial Narrow" w:eastAsia="Calibri" w:hAnsi="Arial Narrow" w:cs="Arial"/>
                <w:b w:val="0"/>
                <w:color w:val="000000"/>
                <w:sz w:val="18"/>
                <w:szCs w:val="18"/>
                <w:lang w:eastAsia="en-GB"/>
              </w:rPr>
              <w:t>complex organisational problems;</w:t>
            </w:r>
          </w:p>
          <w:p w14:paraId="18D070A2" w14:textId="2707719A" w:rsidR="00354058" w:rsidRPr="000427AA" w:rsidRDefault="003C0B05" w:rsidP="003C0B05">
            <w:pPr>
              <w:autoSpaceDE w:val="0"/>
              <w:autoSpaceDN w:val="0"/>
              <w:adjustRightInd w:val="0"/>
              <w:spacing w:after="17"/>
              <w:jc w:val="both"/>
              <w:rPr>
                <w:rFonts w:ascii="Arial Narrow" w:eastAsia="Calibri" w:hAnsi="Arial Narrow" w:cs="Arial"/>
                <w:b w:val="0"/>
                <w:color w:val="000000"/>
                <w:sz w:val="18"/>
                <w:szCs w:val="18"/>
                <w:lang w:eastAsia="en-GB"/>
              </w:rPr>
            </w:pPr>
            <w:r w:rsidRPr="003C0B05">
              <w:rPr>
                <w:rFonts w:ascii="Arial Narrow" w:eastAsia="Calibri" w:hAnsi="Arial Narrow" w:cs="Arial"/>
                <w:b w:val="0"/>
                <w:color w:val="000000"/>
                <w:sz w:val="18"/>
                <w:szCs w:val="18"/>
                <w:lang w:eastAsia="en-GB"/>
              </w:rPr>
              <w:t>LO6 Work in a group setting and clearly and concisely communicate design and critically defend the work and</w:t>
            </w:r>
            <w:r>
              <w:rPr>
                <w:rFonts w:ascii="Arial Narrow" w:eastAsia="Calibri" w:hAnsi="Arial Narrow" w:cs="Arial"/>
                <w:b w:val="0"/>
                <w:color w:val="000000"/>
                <w:sz w:val="18"/>
                <w:szCs w:val="18"/>
                <w:lang w:eastAsia="en-GB"/>
              </w:rPr>
              <w:t xml:space="preserve"> </w:t>
            </w:r>
            <w:r w:rsidRPr="003C0B05">
              <w:rPr>
                <w:rFonts w:ascii="Arial Narrow" w:eastAsia="Calibri" w:hAnsi="Arial Narrow" w:cs="Arial"/>
                <w:b w:val="0"/>
                <w:color w:val="000000"/>
                <w:sz w:val="18"/>
                <w:szCs w:val="18"/>
                <w:lang w:eastAsia="en-GB"/>
              </w:rPr>
              <w:t>design decisions by both written and oral means</w:t>
            </w:r>
            <w:r w:rsidR="000427AA" w:rsidRPr="000427AA">
              <w:rPr>
                <w:rFonts w:ascii="Arial Narrow" w:eastAsia="Calibri" w:hAnsi="Arial Narrow" w:cs="Arial"/>
                <w:b w:val="0"/>
                <w:color w:val="000000"/>
                <w:sz w:val="18"/>
                <w:szCs w:val="18"/>
                <w:lang w:eastAsia="en-GB"/>
              </w:rPr>
              <w:t>.</w:t>
            </w:r>
          </w:p>
        </w:tc>
      </w:tr>
      <w:tr w:rsidR="009D6B32" w:rsidRPr="0071361B" w14:paraId="05E9EC18" w14:textId="77777777" w:rsidTr="4208672F">
        <w:tc>
          <w:tcPr>
            <w:tcW w:w="2518" w:type="dxa"/>
            <w:shd w:val="clear" w:color="auto" w:fill="DBE5F1" w:themeFill="accent1" w:themeFillTint="33"/>
          </w:tcPr>
          <w:p w14:paraId="673D992C"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Handed Out:</w:t>
            </w:r>
          </w:p>
        </w:tc>
        <w:tc>
          <w:tcPr>
            <w:tcW w:w="6724" w:type="dxa"/>
            <w:shd w:val="clear" w:color="auto" w:fill="DBE5F1" w:themeFill="accent1" w:themeFillTint="33"/>
          </w:tcPr>
          <w:p w14:paraId="412A1163" w14:textId="3C7FF598" w:rsidR="009D6B32" w:rsidRPr="0071361B" w:rsidRDefault="003C0B05" w:rsidP="0071361B">
            <w:pPr>
              <w:tabs>
                <w:tab w:val="left" w:pos="2694"/>
              </w:tabs>
              <w:spacing w:before="240" w:after="120"/>
              <w:jc w:val="both"/>
              <w:rPr>
                <w:rFonts w:ascii="Arial Narrow" w:hAnsi="Arial Narrow"/>
                <w:b w:val="0"/>
                <w:color w:val="000000"/>
                <w:sz w:val="20"/>
                <w:szCs w:val="20"/>
              </w:rPr>
            </w:pPr>
            <w:r>
              <w:rPr>
                <w:rFonts w:ascii="Arial Narrow" w:hAnsi="Arial Narrow"/>
                <w:b w:val="0"/>
                <w:color w:val="000000"/>
                <w:sz w:val="20"/>
                <w:szCs w:val="20"/>
              </w:rPr>
              <w:t>19</w:t>
            </w:r>
            <w:r w:rsidR="006465DC" w:rsidRPr="006465DC">
              <w:rPr>
                <w:rFonts w:ascii="Arial Narrow" w:hAnsi="Arial Narrow"/>
                <w:b w:val="0"/>
                <w:color w:val="000000"/>
                <w:sz w:val="20"/>
                <w:szCs w:val="20"/>
                <w:vertAlign w:val="superscript"/>
              </w:rPr>
              <w:t>TH</w:t>
            </w:r>
            <w:r w:rsidR="006465DC">
              <w:rPr>
                <w:rFonts w:ascii="Arial Narrow" w:hAnsi="Arial Narrow"/>
                <w:b w:val="0"/>
                <w:color w:val="000000"/>
                <w:sz w:val="20"/>
                <w:szCs w:val="20"/>
              </w:rPr>
              <w:t xml:space="preserve"> March</w:t>
            </w:r>
            <w:r w:rsidR="0071361B" w:rsidRPr="0071361B">
              <w:rPr>
                <w:rFonts w:ascii="Arial Narrow" w:hAnsi="Arial Narrow"/>
                <w:b w:val="0"/>
                <w:color w:val="000000"/>
                <w:sz w:val="20"/>
                <w:szCs w:val="20"/>
              </w:rPr>
              <w:t xml:space="preserve"> 20</w:t>
            </w:r>
            <w:r w:rsidR="005714AE">
              <w:rPr>
                <w:rFonts w:ascii="Arial Narrow" w:hAnsi="Arial Narrow"/>
                <w:b w:val="0"/>
                <w:color w:val="000000"/>
                <w:sz w:val="20"/>
                <w:szCs w:val="20"/>
              </w:rPr>
              <w:t>2</w:t>
            </w:r>
            <w:r>
              <w:rPr>
                <w:rFonts w:ascii="Arial Narrow" w:hAnsi="Arial Narrow"/>
                <w:b w:val="0"/>
                <w:color w:val="000000"/>
                <w:sz w:val="20"/>
                <w:szCs w:val="20"/>
              </w:rPr>
              <w:t>5</w:t>
            </w:r>
          </w:p>
        </w:tc>
      </w:tr>
      <w:tr w:rsidR="009D6B32" w:rsidRPr="0071361B" w14:paraId="6ED9650F" w14:textId="77777777" w:rsidTr="4208672F">
        <w:tc>
          <w:tcPr>
            <w:tcW w:w="2518" w:type="dxa"/>
            <w:shd w:val="clear" w:color="auto" w:fill="EDF2F8"/>
          </w:tcPr>
          <w:p w14:paraId="7A13021F"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Due Date</w:t>
            </w:r>
          </w:p>
        </w:tc>
        <w:tc>
          <w:tcPr>
            <w:tcW w:w="6724" w:type="dxa"/>
            <w:shd w:val="clear" w:color="auto" w:fill="EDF2F8"/>
          </w:tcPr>
          <w:p w14:paraId="46456250" w14:textId="506275FF" w:rsidR="00922A08" w:rsidRPr="0071361B" w:rsidRDefault="005714AE" w:rsidP="00922A08">
            <w:pPr>
              <w:tabs>
                <w:tab w:val="left" w:pos="2694"/>
              </w:tabs>
              <w:spacing w:before="240" w:after="120"/>
              <w:jc w:val="both"/>
              <w:rPr>
                <w:rFonts w:ascii="Arial Narrow" w:hAnsi="Arial Narrow"/>
                <w:b w:val="0"/>
                <w:color w:val="000000"/>
                <w:sz w:val="20"/>
                <w:szCs w:val="20"/>
              </w:rPr>
            </w:pPr>
            <w:r w:rsidRPr="4208672F">
              <w:rPr>
                <w:rFonts w:ascii="Arial Narrow" w:hAnsi="Arial Narrow"/>
                <w:b w:val="0"/>
                <w:color w:val="000000" w:themeColor="text1"/>
                <w:sz w:val="20"/>
                <w:szCs w:val="20"/>
                <w:vertAlign w:val="superscript"/>
              </w:rPr>
              <w:t xml:space="preserve"> </w:t>
            </w:r>
            <w:r w:rsidR="006E3BB0" w:rsidRPr="4208672F">
              <w:rPr>
                <w:rFonts w:ascii="Arial Narrow" w:hAnsi="Arial Narrow"/>
                <w:b w:val="0"/>
                <w:color w:val="000000" w:themeColor="text1"/>
                <w:sz w:val="20"/>
                <w:szCs w:val="20"/>
              </w:rPr>
              <w:t>29</w:t>
            </w:r>
            <w:r w:rsidR="006465DC" w:rsidRPr="4208672F">
              <w:rPr>
                <w:rFonts w:ascii="Arial Narrow" w:hAnsi="Arial Narrow"/>
                <w:b w:val="0"/>
                <w:color w:val="000000" w:themeColor="text1"/>
                <w:sz w:val="20"/>
                <w:szCs w:val="20"/>
                <w:vertAlign w:val="superscript"/>
              </w:rPr>
              <w:t>TH</w:t>
            </w:r>
            <w:r w:rsidR="006465DC" w:rsidRPr="4208672F">
              <w:rPr>
                <w:rFonts w:ascii="Arial Narrow" w:hAnsi="Arial Narrow"/>
                <w:b w:val="0"/>
                <w:color w:val="000000" w:themeColor="text1"/>
                <w:sz w:val="20"/>
                <w:szCs w:val="20"/>
              </w:rPr>
              <w:t xml:space="preserve"> </w:t>
            </w:r>
            <w:r w:rsidR="00E77EDA" w:rsidRPr="4208672F">
              <w:rPr>
                <w:rFonts w:ascii="Arial Narrow" w:hAnsi="Arial Narrow"/>
                <w:b w:val="0"/>
                <w:color w:val="000000" w:themeColor="text1"/>
                <w:sz w:val="20"/>
                <w:szCs w:val="20"/>
              </w:rPr>
              <w:t>April</w:t>
            </w:r>
            <w:r w:rsidR="002B596B" w:rsidRPr="4208672F">
              <w:rPr>
                <w:rFonts w:ascii="Arial Narrow" w:hAnsi="Arial Narrow"/>
                <w:b w:val="0"/>
                <w:color w:val="000000" w:themeColor="text1"/>
                <w:sz w:val="20"/>
                <w:szCs w:val="20"/>
              </w:rPr>
              <w:t xml:space="preserve"> 20</w:t>
            </w:r>
            <w:r w:rsidRPr="4208672F">
              <w:rPr>
                <w:rFonts w:ascii="Arial Narrow" w:hAnsi="Arial Narrow"/>
                <w:b w:val="0"/>
                <w:color w:val="000000" w:themeColor="text1"/>
                <w:sz w:val="20"/>
                <w:szCs w:val="20"/>
              </w:rPr>
              <w:t>2</w:t>
            </w:r>
            <w:r w:rsidR="1512FFF4" w:rsidRPr="4208672F">
              <w:rPr>
                <w:rFonts w:ascii="Arial Narrow" w:hAnsi="Arial Narrow"/>
                <w:b w:val="0"/>
                <w:color w:val="000000" w:themeColor="text1"/>
                <w:sz w:val="20"/>
                <w:szCs w:val="20"/>
              </w:rPr>
              <w:t>5</w:t>
            </w:r>
            <w:r w:rsidR="0071361B" w:rsidRPr="4208672F">
              <w:rPr>
                <w:rFonts w:ascii="Arial Narrow" w:hAnsi="Arial Narrow"/>
                <w:b w:val="0"/>
                <w:color w:val="000000" w:themeColor="text1"/>
                <w:sz w:val="20"/>
                <w:szCs w:val="20"/>
              </w:rPr>
              <w:t xml:space="preserve">, </w:t>
            </w:r>
            <w:r w:rsidR="00B577D2" w:rsidRPr="4208672F">
              <w:rPr>
                <w:rFonts w:ascii="Arial Narrow" w:hAnsi="Arial Narrow"/>
                <w:b w:val="0"/>
                <w:color w:val="000000" w:themeColor="text1"/>
                <w:sz w:val="20"/>
                <w:szCs w:val="20"/>
              </w:rPr>
              <w:t>Submission</w:t>
            </w:r>
            <w:r w:rsidR="002B596B" w:rsidRPr="4208672F">
              <w:rPr>
                <w:rFonts w:ascii="Arial Narrow" w:hAnsi="Arial Narrow"/>
                <w:b w:val="0"/>
                <w:color w:val="000000" w:themeColor="text1"/>
                <w:sz w:val="20"/>
                <w:szCs w:val="20"/>
              </w:rPr>
              <w:t xml:space="preserve"> by 13</w:t>
            </w:r>
            <w:r w:rsidR="00922A08" w:rsidRPr="4208672F">
              <w:rPr>
                <w:rFonts w:ascii="Arial Narrow" w:hAnsi="Arial Narrow"/>
                <w:b w:val="0"/>
                <w:color w:val="000000" w:themeColor="text1"/>
                <w:sz w:val="20"/>
                <w:szCs w:val="20"/>
              </w:rPr>
              <w:t>:00</w:t>
            </w:r>
          </w:p>
        </w:tc>
      </w:tr>
      <w:tr w:rsidR="009D6B32" w:rsidRPr="0071361B" w14:paraId="39EC6813" w14:textId="77777777" w:rsidTr="4208672F">
        <w:tc>
          <w:tcPr>
            <w:tcW w:w="2518" w:type="dxa"/>
            <w:shd w:val="clear" w:color="auto" w:fill="DBE5F1" w:themeFill="accent1" w:themeFillTint="33"/>
          </w:tcPr>
          <w:p w14:paraId="2506F406"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Expected deliverables</w:t>
            </w:r>
          </w:p>
        </w:tc>
        <w:tc>
          <w:tcPr>
            <w:tcW w:w="6724" w:type="dxa"/>
            <w:shd w:val="clear" w:color="auto" w:fill="DBE5F1" w:themeFill="accent1" w:themeFillTint="33"/>
          </w:tcPr>
          <w:p w14:paraId="16CC6286" w14:textId="77777777" w:rsidR="009D6B32" w:rsidRPr="0071361B" w:rsidRDefault="005D6038" w:rsidP="00F134C5">
            <w:pPr>
              <w:tabs>
                <w:tab w:val="left" w:pos="2694"/>
              </w:tabs>
              <w:spacing w:before="240" w:after="120"/>
              <w:jc w:val="both"/>
              <w:rPr>
                <w:rFonts w:ascii="Arial Narrow" w:hAnsi="Arial Narrow"/>
                <w:b w:val="0"/>
                <w:color w:val="000000"/>
                <w:sz w:val="20"/>
                <w:szCs w:val="20"/>
              </w:rPr>
            </w:pPr>
            <w:r w:rsidRPr="0071361B">
              <w:rPr>
                <w:rFonts w:ascii="Arial Narrow" w:hAnsi="Arial Narrow"/>
                <w:b w:val="0"/>
                <w:color w:val="000000"/>
                <w:sz w:val="20"/>
                <w:szCs w:val="20"/>
              </w:rPr>
              <w:t>Submit on B</w:t>
            </w:r>
            <w:r w:rsidR="0031293C" w:rsidRPr="0071361B">
              <w:rPr>
                <w:rFonts w:ascii="Arial Narrow" w:hAnsi="Arial Narrow"/>
                <w:b w:val="0"/>
                <w:color w:val="000000"/>
                <w:sz w:val="20"/>
                <w:szCs w:val="20"/>
              </w:rPr>
              <w:t xml:space="preserve">lackboard a </w:t>
            </w:r>
            <w:r w:rsidR="00F134C5" w:rsidRPr="0071361B">
              <w:rPr>
                <w:rFonts w:ascii="Arial Narrow" w:hAnsi="Arial Narrow"/>
                <w:b w:val="0"/>
                <w:color w:val="000000"/>
                <w:sz w:val="20"/>
                <w:szCs w:val="20"/>
              </w:rPr>
              <w:t>single</w:t>
            </w:r>
            <w:r w:rsidR="0031293C" w:rsidRPr="0071361B">
              <w:rPr>
                <w:rFonts w:ascii="Arial Narrow" w:hAnsi="Arial Narrow"/>
                <w:b w:val="0"/>
                <w:color w:val="000000"/>
                <w:sz w:val="20"/>
                <w:szCs w:val="20"/>
              </w:rPr>
              <w:t xml:space="preserve"> file containing the required documentation (either in docx or pdf format). All implemented codes should be included in your documentation together with the results/analysis.</w:t>
            </w:r>
          </w:p>
        </w:tc>
      </w:tr>
      <w:tr w:rsidR="009D6B32" w:rsidRPr="0071361B" w14:paraId="2A70FF82" w14:textId="77777777" w:rsidTr="4208672F">
        <w:trPr>
          <w:trHeight w:val="493"/>
        </w:trPr>
        <w:tc>
          <w:tcPr>
            <w:tcW w:w="2518" w:type="dxa"/>
            <w:shd w:val="clear" w:color="auto" w:fill="EDF2F8"/>
          </w:tcPr>
          <w:p w14:paraId="3D617FFD" w14:textId="77777777" w:rsidR="009D6B32" w:rsidRPr="0071361B" w:rsidRDefault="009D6B32"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Method of Submission:</w:t>
            </w:r>
          </w:p>
        </w:tc>
        <w:tc>
          <w:tcPr>
            <w:tcW w:w="6724" w:type="dxa"/>
            <w:shd w:val="clear" w:color="auto" w:fill="EDF2F8"/>
          </w:tcPr>
          <w:p w14:paraId="6077D3A4" w14:textId="77777777" w:rsidR="0031293C" w:rsidRPr="0071361B" w:rsidRDefault="0031293C" w:rsidP="0031293C">
            <w:pPr>
              <w:tabs>
                <w:tab w:val="left" w:pos="2694"/>
              </w:tabs>
              <w:spacing w:before="40" w:after="40"/>
              <w:jc w:val="both"/>
              <w:rPr>
                <w:rFonts w:ascii="Arial Narrow" w:eastAsia="Calibri" w:hAnsi="Arial Narrow"/>
                <w:b w:val="0"/>
                <w:color w:val="000000"/>
                <w:sz w:val="20"/>
                <w:szCs w:val="20"/>
              </w:rPr>
            </w:pPr>
          </w:p>
          <w:p w14:paraId="6FFF2666" w14:textId="77777777" w:rsidR="009D6B32" w:rsidRPr="0071361B" w:rsidRDefault="005D6038" w:rsidP="009B6AC2">
            <w:pPr>
              <w:tabs>
                <w:tab w:val="left" w:pos="2694"/>
              </w:tabs>
              <w:spacing w:before="40" w:after="40"/>
              <w:jc w:val="both"/>
              <w:rPr>
                <w:rFonts w:ascii="Arial Narrow" w:eastAsia="Calibri" w:hAnsi="Arial Narrow"/>
                <w:b w:val="0"/>
                <w:color w:val="000000"/>
                <w:sz w:val="20"/>
                <w:szCs w:val="20"/>
                <w:u w:val="single"/>
              </w:rPr>
            </w:pPr>
            <w:r w:rsidRPr="0071361B">
              <w:rPr>
                <w:rFonts w:ascii="Arial Narrow" w:eastAsia="Calibri" w:hAnsi="Arial Narrow"/>
                <w:b w:val="0"/>
                <w:color w:val="000000"/>
                <w:sz w:val="20"/>
                <w:szCs w:val="20"/>
              </w:rPr>
              <w:t>Electronic submission on BB via a provided link close to the submission time.</w:t>
            </w:r>
          </w:p>
        </w:tc>
      </w:tr>
      <w:tr w:rsidR="009D6B32" w:rsidRPr="0071361B" w14:paraId="0F01C366" w14:textId="77777777" w:rsidTr="4208672F">
        <w:tc>
          <w:tcPr>
            <w:tcW w:w="2518" w:type="dxa"/>
            <w:shd w:val="clear" w:color="auto" w:fill="DBE5F1" w:themeFill="accent1" w:themeFillTint="33"/>
          </w:tcPr>
          <w:p w14:paraId="4C06D9CB" w14:textId="77777777" w:rsidR="00715BDC" w:rsidRPr="0071361B" w:rsidRDefault="001C37BB"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 xml:space="preserve">Type of </w:t>
            </w:r>
            <w:r w:rsidR="00523053" w:rsidRPr="0071361B">
              <w:rPr>
                <w:rFonts w:ascii="Arial Narrow" w:hAnsi="Arial Narrow" w:cs="Calibri"/>
                <w:b w:val="0"/>
                <w:bCs/>
                <w:color w:val="000000"/>
                <w:sz w:val="20"/>
                <w:szCs w:val="20"/>
              </w:rPr>
              <w:t>Feedback</w:t>
            </w:r>
            <w:r w:rsidRPr="0071361B">
              <w:rPr>
                <w:rFonts w:ascii="Arial Narrow" w:hAnsi="Arial Narrow" w:cs="Calibri"/>
                <w:b w:val="0"/>
                <w:bCs/>
                <w:color w:val="000000"/>
                <w:sz w:val="20"/>
                <w:szCs w:val="20"/>
              </w:rPr>
              <w:t xml:space="preserve"> and </w:t>
            </w:r>
            <w:r w:rsidR="00E97E8F" w:rsidRPr="0071361B">
              <w:rPr>
                <w:rFonts w:ascii="Arial Narrow" w:hAnsi="Arial Narrow" w:cs="Calibri"/>
                <w:b w:val="0"/>
                <w:bCs/>
                <w:color w:val="000000"/>
                <w:sz w:val="20"/>
                <w:szCs w:val="20"/>
              </w:rPr>
              <w:t xml:space="preserve">Due </w:t>
            </w:r>
            <w:r w:rsidRPr="0071361B">
              <w:rPr>
                <w:rFonts w:ascii="Arial Narrow" w:hAnsi="Arial Narrow" w:cs="Calibri"/>
                <w:b w:val="0"/>
                <w:bCs/>
                <w:color w:val="000000"/>
                <w:sz w:val="20"/>
                <w:szCs w:val="20"/>
              </w:rPr>
              <w:t>Date</w:t>
            </w:r>
            <w:r w:rsidR="00D918DE" w:rsidRPr="0071361B">
              <w:rPr>
                <w:rFonts w:ascii="Arial Narrow" w:hAnsi="Arial Narrow" w:cs="Calibri"/>
                <w:b w:val="0"/>
                <w:bCs/>
                <w:color w:val="000000"/>
                <w:sz w:val="20"/>
                <w:szCs w:val="20"/>
              </w:rPr>
              <w:t xml:space="preserve">: </w:t>
            </w:r>
          </w:p>
        </w:tc>
        <w:tc>
          <w:tcPr>
            <w:tcW w:w="6724" w:type="dxa"/>
            <w:shd w:val="clear" w:color="auto" w:fill="DBE5F1" w:themeFill="accent1" w:themeFillTint="33"/>
          </w:tcPr>
          <w:p w14:paraId="3DDE2A19" w14:textId="7D619606" w:rsidR="00715BDC" w:rsidRPr="0071361B" w:rsidRDefault="0031293C" w:rsidP="00F848B7">
            <w:pPr>
              <w:tabs>
                <w:tab w:val="left" w:pos="2694"/>
              </w:tabs>
              <w:spacing w:before="240" w:after="120"/>
              <w:jc w:val="both"/>
              <w:rPr>
                <w:rFonts w:ascii="Arial Narrow" w:hAnsi="Arial Narrow"/>
                <w:b w:val="0"/>
                <w:bCs/>
                <w:color w:val="000000"/>
                <w:sz w:val="20"/>
                <w:szCs w:val="20"/>
              </w:rPr>
            </w:pPr>
            <w:r w:rsidRPr="0071361B">
              <w:rPr>
                <w:rFonts w:ascii="Arial Narrow" w:hAnsi="Arial Narrow"/>
                <w:b w:val="0"/>
                <w:bCs/>
                <w:color w:val="000000"/>
                <w:sz w:val="20"/>
                <w:szCs w:val="20"/>
              </w:rPr>
              <w:t xml:space="preserve">Feedback </w:t>
            </w:r>
            <w:r w:rsidR="0071361B" w:rsidRPr="0071361B">
              <w:rPr>
                <w:rFonts w:ascii="Arial Narrow" w:hAnsi="Arial Narrow"/>
                <w:b w:val="0"/>
                <w:bCs/>
                <w:color w:val="000000"/>
                <w:sz w:val="20"/>
                <w:szCs w:val="20"/>
              </w:rPr>
              <w:t xml:space="preserve">will be provided on BB, on </w:t>
            </w:r>
            <w:r w:rsidR="00E77EDA">
              <w:rPr>
                <w:rFonts w:ascii="Arial Narrow" w:hAnsi="Arial Narrow"/>
                <w:b w:val="0"/>
                <w:bCs/>
                <w:color w:val="000000"/>
                <w:sz w:val="20"/>
                <w:szCs w:val="20"/>
              </w:rPr>
              <w:t>20</w:t>
            </w:r>
            <w:r w:rsidRPr="0071361B">
              <w:rPr>
                <w:rFonts w:ascii="Arial Narrow" w:hAnsi="Arial Narrow"/>
                <w:b w:val="0"/>
                <w:bCs/>
                <w:color w:val="000000"/>
                <w:sz w:val="20"/>
                <w:szCs w:val="20"/>
                <w:vertAlign w:val="superscript"/>
              </w:rPr>
              <w:t>th</w:t>
            </w:r>
            <w:r w:rsidR="0071361B" w:rsidRPr="0071361B">
              <w:rPr>
                <w:rFonts w:ascii="Arial Narrow" w:hAnsi="Arial Narrow"/>
                <w:b w:val="0"/>
                <w:bCs/>
                <w:color w:val="000000"/>
                <w:sz w:val="20"/>
                <w:szCs w:val="20"/>
              </w:rPr>
              <w:t xml:space="preserve"> </w:t>
            </w:r>
            <w:r w:rsidR="00E77EDA">
              <w:rPr>
                <w:rFonts w:ascii="Arial Narrow" w:hAnsi="Arial Narrow"/>
                <w:b w:val="0"/>
                <w:bCs/>
                <w:color w:val="000000"/>
                <w:sz w:val="20"/>
                <w:szCs w:val="20"/>
              </w:rPr>
              <w:t>May</w:t>
            </w:r>
            <w:r w:rsidR="0071361B" w:rsidRPr="0071361B">
              <w:rPr>
                <w:rFonts w:ascii="Arial Narrow" w:hAnsi="Arial Narrow"/>
                <w:b w:val="0"/>
                <w:bCs/>
                <w:color w:val="000000"/>
                <w:sz w:val="20"/>
                <w:szCs w:val="20"/>
              </w:rPr>
              <w:t xml:space="preserve"> 20</w:t>
            </w:r>
            <w:r w:rsidR="006F45AD">
              <w:rPr>
                <w:rFonts w:ascii="Arial Narrow" w:hAnsi="Arial Narrow"/>
                <w:b w:val="0"/>
                <w:bCs/>
                <w:color w:val="000000"/>
                <w:sz w:val="20"/>
                <w:szCs w:val="20"/>
              </w:rPr>
              <w:t>2</w:t>
            </w:r>
            <w:r w:rsidR="003C0B05">
              <w:rPr>
                <w:rFonts w:ascii="Arial Narrow" w:hAnsi="Arial Narrow"/>
                <w:b w:val="0"/>
                <w:bCs/>
                <w:color w:val="000000"/>
                <w:sz w:val="20"/>
                <w:szCs w:val="20"/>
              </w:rPr>
              <w:t>5</w:t>
            </w:r>
            <w:r w:rsidR="0071361B" w:rsidRPr="0071361B">
              <w:rPr>
                <w:rFonts w:ascii="Arial Narrow" w:hAnsi="Arial Narrow"/>
                <w:b w:val="0"/>
                <w:bCs/>
                <w:color w:val="000000"/>
                <w:sz w:val="20"/>
                <w:szCs w:val="20"/>
              </w:rPr>
              <w:t xml:space="preserve"> (</w:t>
            </w:r>
            <w:r w:rsidR="00050F8C">
              <w:rPr>
                <w:rFonts w:ascii="Arial Narrow" w:hAnsi="Arial Narrow"/>
                <w:b w:val="0"/>
                <w:bCs/>
                <w:color w:val="000000"/>
                <w:sz w:val="20"/>
                <w:szCs w:val="20"/>
              </w:rPr>
              <w:t>appx.</w:t>
            </w:r>
            <w:r w:rsidR="0071361B" w:rsidRPr="0071361B">
              <w:rPr>
                <w:rFonts w:ascii="Arial Narrow" w:hAnsi="Arial Narrow"/>
                <w:b w:val="0"/>
                <w:bCs/>
                <w:color w:val="000000"/>
                <w:sz w:val="20"/>
                <w:szCs w:val="20"/>
              </w:rPr>
              <w:t>15</w:t>
            </w:r>
            <w:r w:rsidR="00D80E84" w:rsidRPr="0071361B">
              <w:rPr>
                <w:rFonts w:ascii="Arial Narrow" w:hAnsi="Arial Narrow"/>
                <w:b w:val="0"/>
                <w:bCs/>
                <w:color w:val="000000"/>
                <w:sz w:val="20"/>
                <w:szCs w:val="20"/>
              </w:rPr>
              <w:t xml:space="preserve"> working days)</w:t>
            </w:r>
          </w:p>
        </w:tc>
      </w:tr>
      <w:tr w:rsidR="00356F74" w:rsidRPr="0071361B" w14:paraId="704C323B" w14:textId="77777777" w:rsidTr="4208672F">
        <w:trPr>
          <w:trHeight w:val="3265"/>
        </w:trPr>
        <w:tc>
          <w:tcPr>
            <w:tcW w:w="2518" w:type="dxa"/>
            <w:shd w:val="clear" w:color="auto" w:fill="DBE5F1" w:themeFill="accent1" w:themeFillTint="33"/>
          </w:tcPr>
          <w:p w14:paraId="51B1CA04" w14:textId="77777777" w:rsidR="00356F74" w:rsidRPr="0071361B" w:rsidRDefault="00356F74" w:rsidP="00F848B7">
            <w:pPr>
              <w:tabs>
                <w:tab w:val="left" w:pos="2694"/>
              </w:tabs>
              <w:spacing w:before="240" w:after="120"/>
              <w:jc w:val="both"/>
              <w:rPr>
                <w:rFonts w:ascii="Arial Narrow" w:hAnsi="Arial Narrow" w:cs="Calibri"/>
                <w:b w:val="0"/>
                <w:bCs/>
                <w:color w:val="000000"/>
                <w:sz w:val="20"/>
                <w:szCs w:val="20"/>
              </w:rPr>
            </w:pPr>
            <w:r w:rsidRPr="0071361B">
              <w:rPr>
                <w:rFonts w:ascii="Arial Narrow" w:hAnsi="Arial Narrow" w:cs="Calibri"/>
                <w:b w:val="0"/>
                <w:bCs/>
                <w:color w:val="000000"/>
                <w:sz w:val="20"/>
                <w:szCs w:val="20"/>
              </w:rPr>
              <w:t>BCS CRITERIA MEETING IN THIS ASSIGNMENT</w:t>
            </w:r>
          </w:p>
        </w:tc>
        <w:tc>
          <w:tcPr>
            <w:tcW w:w="6724" w:type="dxa"/>
            <w:shd w:val="clear" w:color="auto" w:fill="DBE5F1" w:themeFill="accent1" w:themeFillTint="33"/>
          </w:tcPr>
          <w:p w14:paraId="2C9FCA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7.1.1 Critical review of literature </w:t>
            </w:r>
          </w:p>
          <w:p w14:paraId="0928828B"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7.1.2 Development of the self-directed learner</w:t>
            </w:r>
          </w:p>
          <w:p w14:paraId="7224D38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7.1.3 Respond to opportunities for innovation </w:t>
            </w:r>
          </w:p>
          <w:p w14:paraId="09D2E0D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7.1.6 Use appropriate processes </w:t>
            </w:r>
          </w:p>
          <w:p w14:paraId="7A0978C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7.1.7 Investigate and define a problem </w:t>
            </w:r>
          </w:p>
          <w:p w14:paraId="586BDCE9"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7.1.8 Apply principles of supporting disciplines </w:t>
            </w:r>
          </w:p>
          <w:p w14:paraId="3D06B67A"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8.1.1 Systematic understanding of knowledge of the domain with depth in particular areas </w:t>
            </w:r>
          </w:p>
          <w:p w14:paraId="45934C5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8.1.2 Comprehensive understanding of essential principles and practices</w:t>
            </w:r>
          </w:p>
          <w:p w14:paraId="3EE5C17D"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8.2.1 Produce work informed by research at the forefront</w:t>
            </w:r>
          </w:p>
          <w:p w14:paraId="0F3C9E3F"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9.1.1 Systematic understanding of knowledge at the forefront in development and implementation</w:t>
            </w:r>
          </w:p>
          <w:p w14:paraId="238F9574"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of systems </w:t>
            </w:r>
          </w:p>
          <w:p w14:paraId="56655051" w14:textId="77777777" w:rsidR="0071361B"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9.1.2 Comprehensive understanding of the state of the art techniques</w:t>
            </w:r>
          </w:p>
          <w:p w14:paraId="07C710B7" w14:textId="77777777" w:rsidR="009F7276" w:rsidRPr="0071361B" w:rsidRDefault="0071361B" w:rsidP="008F1008">
            <w:pPr>
              <w:pStyle w:val="ListParagraph"/>
              <w:numPr>
                <w:ilvl w:val="0"/>
                <w:numId w:val="1"/>
              </w:numPr>
              <w:jc w:val="both"/>
              <w:rPr>
                <w:rFonts w:ascii="Arial Narrow" w:eastAsia="Calibri" w:hAnsi="Arial Narrow"/>
                <w:sz w:val="18"/>
                <w:szCs w:val="18"/>
                <w:lang w:val="en-US" w:eastAsia="en-GB"/>
              </w:rPr>
            </w:pPr>
            <w:r w:rsidRPr="0071361B">
              <w:rPr>
                <w:rFonts w:ascii="Arial Narrow" w:eastAsia="Calibri" w:hAnsi="Arial Narrow"/>
                <w:sz w:val="18"/>
                <w:szCs w:val="18"/>
                <w:lang w:val="en-US" w:eastAsia="en-GB"/>
              </w:rPr>
              <w:t xml:space="preserve">10.2.1 Critical awareness of current research issues, problems and/or insights </w:t>
            </w:r>
          </w:p>
          <w:p w14:paraId="7AD8F56C" w14:textId="77777777" w:rsidR="00356F74" w:rsidRPr="0071361B" w:rsidRDefault="00356F74" w:rsidP="009F7276">
            <w:pPr>
              <w:jc w:val="both"/>
              <w:rPr>
                <w:rFonts w:ascii="Arial Narrow" w:hAnsi="Arial Narrow" w:cs="Arial"/>
                <w:b w:val="0"/>
                <w:sz w:val="20"/>
                <w:szCs w:val="20"/>
                <w:lang w:eastAsia="en-GB"/>
              </w:rPr>
            </w:pPr>
          </w:p>
        </w:tc>
      </w:tr>
    </w:tbl>
    <w:p w14:paraId="36300755" w14:textId="77777777" w:rsidR="009F7276" w:rsidRPr="0071361B" w:rsidRDefault="009F7276" w:rsidP="00EE46C3">
      <w:pPr>
        <w:tabs>
          <w:tab w:val="left" w:pos="2694"/>
        </w:tabs>
        <w:spacing w:before="240" w:after="120"/>
        <w:jc w:val="both"/>
        <w:rPr>
          <w:rFonts w:ascii="Arial Narrow" w:hAnsi="Arial Narrow" w:cs="Calibri"/>
          <w:bCs/>
          <w:color w:val="000000"/>
          <w:sz w:val="20"/>
          <w:szCs w:val="20"/>
        </w:rPr>
      </w:pPr>
    </w:p>
    <w:p w14:paraId="6B961221" w14:textId="77777777" w:rsidR="00EE46C3" w:rsidRPr="0071361B" w:rsidRDefault="00EE46C3" w:rsidP="00EE46C3">
      <w:pPr>
        <w:tabs>
          <w:tab w:val="left" w:pos="2694"/>
        </w:tabs>
        <w:spacing w:before="240" w:after="120"/>
        <w:jc w:val="both"/>
        <w:rPr>
          <w:rFonts w:ascii="Arial Narrow" w:hAnsi="Arial Narrow" w:cs="Calibri"/>
          <w:bCs/>
          <w:color w:val="000000"/>
          <w:sz w:val="20"/>
          <w:szCs w:val="20"/>
        </w:rPr>
      </w:pPr>
      <w:r w:rsidRPr="0071361B">
        <w:rPr>
          <w:rFonts w:ascii="Arial Narrow" w:hAnsi="Arial Narrow" w:cs="Calibri"/>
          <w:bCs/>
          <w:color w:val="000000"/>
          <w:sz w:val="20"/>
          <w:szCs w:val="20"/>
        </w:rPr>
        <w:t>Assessment regulations</w:t>
      </w:r>
    </w:p>
    <w:p w14:paraId="77427C6A" w14:textId="77777777" w:rsidR="00EE46C3" w:rsidRPr="0071361B" w:rsidRDefault="00EE46C3" w:rsidP="00EE46C3">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lastRenderedPageBreak/>
        <w:t>Refer to section 4 of the “How you study” guide for undergraduate students for a clarification of how you are assessed, penalties and late submissions, what constitutes plagiarism etc.</w:t>
      </w:r>
    </w:p>
    <w:p w14:paraId="4CABD53C" w14:textId="77777777" w:rsidR="00F848B7" w:rsidRPr="0071361B" w:rsidRDefault="00EE46C3" w:rsidP="00EE46C3">
      <w:pPr>
        <w:tabs>
          <w:tab w:val="left" w:pos="2694"/>
        </w:tabs>
        <w:spacing w:before="240" w:after="120"/>
        <w:jc w:val="both"/>
        <w:rPr>
          <w:rFonts w:ascii="Arial Narrow" w:hAnsi="Arial Narrow" w:cs="Calibri"/>
          <w:bCs/>
          <w:color w:val="000000"/>
          <w:sz w:val="22"/>
          <w:szCs w:val="22"/>
        </w:rPr>
      </w:pPr>
      <w:r w:rsidRPr="0071361B">
        <w:rPr>
          <w:rFonts w:ascii="Arial Narrow" w:hAnsi="Arial Narrow" w:cs="Calibri"/>
          <w:bCs/>
          <w:color w:val="000000"/>
          <w:sz w:val="22"/>
          <w:szCs w:val="22"/>
        </w:rPr>
        <w:t>Penalty for Late Submission</w:t>
      </w:r>
    </w:p>
    <w:p w14:paraId="772039D5" w14:textId="77777777" w:rsidR="00EE46C3" w:rsidRPr="0071361B" w:rsidRDefault="00EE46C3" w:rsidP="00EE46C3">
      <w:pPr>
        <w:tabs>
          <w:tab w:val="left" w:pos="2694"/>
        </w:tabs>
        <w:spacing w:before="240" w:after="120"/>
        <w:jc w:val="both"/>
        <w:rPr>
          <w:rFonts w:ascii="Arial Narrow" w:hAnsi="Arial Narrow"/>
          <w:bCs/>
          <w:color w:val="000000"/>
          <w:sz w:val="22"/>
          <w:szCs w:val="22"/>
        </w:rPr>
      </w:pPr>
      <w:r w:rsidRPr="0071361B">
        <w:rPr>
          <w:rFonts w:ascii="Arial Narrow" w:hAnsi="Arial Narrow"/>
          <w:b w:val="0"/>
          <w:bCs/>
          <w:color w:val="000000"/>
          <w:sz w:val="22"/>
          <w:szCs w:val="22"/>
        </w:rPr>
        <w:t xml:space="preserve">If you submit your coursework late but within 24 hours or one working day of the specified deadline, 10 marks will be deducted from the final mark, as a penalty for late submission, except for work which obtains a mark in the range </w:t>
      </w:r>
      <w:r w:rsidR="005B1A67">
        <w:rPr>
          <w:rFonts w:ascii="Arial Narrow" w:hAnsi="Arial Narrow"/>
          <w:b w:val="0"/>
          <w:bCs/>
          <w:color w:val="000000"/>
          <w:sz w:val="22"/>
          <w:szCs w:val="22"/>
        </w:rPr>
        <w:t>50 – 5</w:t>
      </w:r>
      <w:r w:rsidRPr="0071361B">
        <w:rPr>
          <w:rFonts w:ascii="Arial Narrow" w:hAnsi="Arial Narrow"/>
          <w:b w:val="0"/>
          <w:bCs/>
          <w:color w:val="000000"/>
          <w:sz w:val="22"/>
          <w:szCs w:val="22"/>
        </w:rPr>
        <w:t>9%, in which case the mark wi</w:t>
      </w:r>
      <w:r w:rsidR="005B1A67">
        <w:rPr>
          <w:rFonts w:ascii="Arial Narrow" w:hAnsi="Arial Narrow"/>
          <w:b w:val="0"/>
          <w:bCs/>
          <w:color w:val="000000"/>
          <w:sz w:val="22"/>
          <w:szCs w:val="22"/>
        </w:rPr>
        <w:t>ll be capped at the pass mark (5</w:t>
      </w:r>
      <w:r w:rsidRPr="0071361B">
        <w:rPr>
          <w:rFonts w:ascii="Arial Narrow" w:hAnsi="Arial Narrow"/>
          <w:b w:val="0"/>
          <w:bCs/>
          <w:color w:val="000000"/>
          <w:sz w:val="22"/>
          <w:szCs w:val="22"/>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2A5794D2" w14:textId="77777777" w:rsidR="001C37BB" w:rsidRPr="0071361B" w:rsidRDefault="00EE46C3" w:rsidP="00C2247A">
      <w:pPr>
        <w:tabs>
          <w:tab w:val="left" w:pos="2694"/>
        </w:tabs>
        <w:spacing w:before="240" w:after="120"/>
        <w:jc w:val="both"/>
        <w:rPr>
          <w:rFonts w:ascii="Arial Narrow" w:hAnsi="Arial Narrow"/>
          <w:b w:val="0"/>
          <w:bCs/>
          <w:color w:val="000000"/>
          <w:sz w:val="22"/>
          <w:szCs w:val="22"/>
        </w:rPr>
      </w:pPr>
      <w:r w:rsidRPr="0071361B">
        <w:rPr>
          <w:rFonts w:ascii="Arial Narrow" w:hAnsi="Arial Narrow"/>
          <w:b w:val="0"/>
          <w:bCs/>
          <w:color w:val="000000"/>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13" w:history="1">
        <w:r w:rsidRPr="0071361B">
          <w:rPr>
            <w:rFonts w:ascii="Arial Narrow" w:hAnsi="Arial Narrow"/>
            <w:bCs/>
            <w:color w:val="000000"/>
            <w:sz w:val="22"/>
            <w:szCs w:val="22"/>
          </w:rPr>
          <w:t>http://www.westminster.ac.uk/study/current-students/resources/academic-regulations</w:t>
        </w:r>
      </w:hyperlink>
    </w:p>
    <w:p w14:paraId="7CF4FA40" w14:textId="77777777" w:rsidR="0071361B" w:rsidRPr="00293CF0" w:rsidRDefault="007737CB" w:rsidP="00061AEB">
      <w:pPr>
        <w:rPr>
          <w:rFonts w:ascii="Arial Narrow" w:hAnsi="Arial Narrow"/>
          <w:sz w:val="22"/>
          <w:szCs w:val="22"/>
        </w:rPr>
      </w:pPr>
      <w:r>
        <w:rPr>
          <w:rFonts w:ascii="Verdana" w:hAnsi="Verdana"/>
          <w:b w:val="0"/>
          <w:color w:val="760027"/>
          <w:sz w:val="28"/>
          <w:szCs w:val="28"/>
        </w:rPr>
        <w:br w:type="page"/>
      </w:r>
    </w:p>
    <w:p w14:paraId="1DBE699A" w14:textId="77777777" w:rsidR="00D13E3A" w:rsidRPr="00D13E3A" w:rsidRDefault="00D13E3A" w:rsidP="00D13E3A">
      <w:pPr>
        <w:keepNext/>
        <w:keepLines/>
        <w:spacing w:after="120"/>
        <w:outlineLvl w:val="0"/>
        <w:rPr>
          <w:rFonts w:ascii="Poppins" w:eastAsia="DengXian Light" w:hAnsi="Poppins"/>
          <w:b w:val="0"/>
          <w:color w:val="2F5496"/>
          <w:sz w:val="36"/>
          <w:szCs w:val="32"/>
        </w:rPr>
      </w:pPr>
      <w:r w:rsidRPr="00D13E3A">
        <w:rPr>
          <w:rFonts w:ascii="Poppins" w:eastAsia="DengXian Light" w:hAnsi="Poppins"/>
          <w:b w:val="0"/>
          <w:color w:val="2F5496"/>
          <w:sz w:val="36"/>
          <w:szCs w:val="32"/>
        </w:rPr>
        <w:lastRenderedPageBreak/>
        <w:t>Group work contract</w:t>
      </w:r>
    </w:p>
    <w:p w14:paraId="2CE5ED3F"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Before starting the group work assignment, discuss the following areas together as a group. This exercise will enable you to plan your role/s during the project and may help avoid misunderstandings which could negatively affect the process and even your group’s mark.</w:t>
      </w:r>
    </w:p>
    <w:p w14:paraId="0BCB5B7D" w14:textId="77777777" w:rsidR="00D13E3A" w:rsidRPr="00D13E3A" w:rsidRDefault="00D13E3A" w:rsidP="00D13E3A">
      <w:pPr>
        <w:rPr>
          <w:rFonts w:ascii="Poppins" w:eastAsia="Calibri" w:hAnsi="Poppins" w:cs="Arial"/>
          <w:b w:val="0"/>
          <w:sz w:val="22"/>
        </w:rPr>
      </w:pPr>
    </w:p>
    <w:p w14:paraId="769307ED"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Group Membership</w:t>
      </w:r>
    </w:p>
    <w:p w14:paraId="01A404F7"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Formulate groups of</w:t>
      </w:r>
      <w:r w:rsidRPr="00D13E3A">
        <w:rPr>
          <w:rFonts w:ascii="Poppins" w:eastAsia="Calibri" w:hAnsi="Poppins" w:cs="Arial"/>
          <w:bCs/>
          <w:sz w:val="22"/>
        </w:rPr>
        <w:t xml:space="preserve"> three</w:t>
      </w:r>
      <w:r w:rsidRPr="00D13E3A">
        <w:rPr>
          <w:rFonts w:ascii="Poppins" w:eastAsia="Calibri" w:hAnsi="Poppins" w:cs="Arial"/>
          <w:b w:val="0"/>
          <w:sz w:val="22"/>
        </w:rPr>
        <w:t xml:space="preserve"> persons (P1-P3).  Register your group via Blackboard under the area “Assessment” by 26/03/2025, Failure to do so will result in being allocated randomly to a group the day after.</w:t>
      </w:r>
    </w:p>
    <w:p w14:paraId="0C5F2092" w14:textId="77777777" w:rsidR="00D13E3A" w:rsidRPr="00D13E3A" w:rsidRDefault="00D13E3A" w:rsidP="00D13E3A">
      <w:pPr>
        <w:jc w:val="both"/>
        <w:rPr>
          <w:rFonts w:ascii="Poppins" w:eastAsia="Calibri" w:hAnsi="Poppins" w:cs="Arial"/>
          <w:b w:val="0"/>
          <w:sz w:val="22"/>
        </w:rPr>
      </w:pPr>
    </w:p>
    <w:p w14:paraId="3871344B"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Tasks per Group Member</w:t>
      </w:r>
    </w:p>
    <w:p w14:paraId="69EFE983" w14:textId="77777777" w:rsidR="00D13E3A" w:rsidRPr="00D13E3A" w:rsidRDefault="00D13E3A" w:rsidP="00D13E3A">
      <w:pPr>
        <w:rPr>
          <w:rFonts w:ascii="Poppins" w:eastAsia="Calibri" w:hAnsi="Poppins" w:cs="Arial"/>
          <w:b w:val="0"/>
          <w:sz w:val="22"/>
          <w:szCs w:val="22"/>
        </w:rPr>
      </w:pPr>
      <w:r w:rsidRPr="00D13E3A">
        <w:rPr>
          <w:rFonts w:ascii="Poppins" w:eastAsia="Calibri" w:hAnsi="Poppins" w:cs="Arial"/>
          <w:b w:val="0"/>
          <w:sz w:val="22"/>
          <w:szCs w:val="22"/>
        </w:rPr>
        <w:t>P1:  Task  A</w:t>
      </w:r>
    </w:p>
    <w:p w14:paraId="33DE3B08" w14:textId="77777777" w:rsidR="00D13E3A" w:rsidRPr="00D13E3A" w:rsidRDefault="00D13E3A" w:rsidP="00D13E3A">
      <w:pPr>
        <w:rPr>
          <w:rFonts w:ascii="Poppins" w:eastAsia="Calibri" w:hAnsi="Poppins" w:cs="Arial"/>
          <w:b w:val="0"/>
          <w:sz w:val="22"/>
          <w:szCs w:val="22"/>
        </w:rPr>
      </w:pPr>
      <w:r w:rsidRPr="00D13E3A">
        <w:rPr>
          <w:rFonts w:ascii="Poppins" w:eastAsia="Calibri" w:hAnsi="Poppins" w:cs="Arial"/>
          <w:b w:val="0"/>
          <w:sz w:val="22"/>
          <w:szCs w:val="22"/>
        </w:rPr>
        <w:t>P2: Task  B</w:t>
      </w:r>
    </w:p>
    <w:p w14:paraId="6F8B5FB8" w14:textId="77777777" w:rsidR="00D13E3A" w:rsidRPr="00D13E3A" w:rsidRDefault="00D13E3A" w:rsidP="00D13E3A">
      <w:pPr>
        <w:rPr>
          <w:rFonts w:ascii="Poppins" w:eastAsia="Calibri" w:hAnsi="Poppins" w:cs="Arial"/>
          <w:b w:val="0"/>
          <w:sz w:val="22"/>
          <w:szCs w:val="22"/>
        </w:rPr>
      </w:pPr>
      <w:r w:rsidRPr="00D13E3A">
        <w:rPr>
          <w:rFonts w:ascii="Poppins" w:eastAsia="Calibri" w:hAnsi="Poppins" w:cs="Arial"/>
          <w:b w:val="0"/>
          <w:sz w:val="22"/>
          <w:szCs w:val="22"/>
        </w:rPr>
        <w:t xml:space="preserve">P3: Task  C </w:t>
      </w:r>
    </w:p>
    <w:p w14:paraId="585705BB" w14:textId="68568101" w:rsidR="00D13E3A" w:rsidRPr="00D13E3A" w:rsidRDefault="00D13E3A" w:rsidP="00D13E3A">
      <w:pPr>
        <w:jc w:val="both"/>
        <w:rPr>
          <w:rFonts w:ascii="Poppins" w:eastAsia="Calibri" w:hAnsi="Poppins" w:cs="Arial"/>
          <w:b w:val="0"/>
          <w:sz w:val="22"/>
          <w:szCs w:val="22"/>
        </w:rPr>
      </w:pPr>
      <w:r w:rsidRPr="00D13E3A">
        <w:rPr>
          <w:rFonts w:ascii="Poppins" w:eastAsia="Calibri" w:hAnsi="Poppins" w:cs="Arial"/>
          <w:b w:val="0"/>
          <w:sz w:val="22"/>
          <w:szCs w:val="22"/>
        </w:rPr>
        <w:t xml:space="preserve">Each member is responsible for the reporting </w:t>
      </w:r>
      <w:r>
        <w:rPr>
          <w:rFonts w:ascii="Poppins" w:eastAsia="Calibri" w:hAnsi="Poppins" w:cs="Arial"/>
          <w:b w:val="0"/>
          <w:sz w:val="22"/>
          <w:szCs w:val="22"/>
        </w:rPr>
        <w:t xml:space="preserve">of </w:t>
      </w:r>
      <w:r w:rsidRPr="00D13E3A">
        <w:rPr>
          <w:rFonts w:ascii="Poppins" w:eastAsia="Calibri" w:hAnsi="Poppins" w:cs="Arial"/>
          <w:b w:val="0"/>
          <w:sz w:val="22"/>
          <w:szCs w:val="22"/>
        </w:rPr>
        <w:t xml:space="preserve">the overall results and achievements for each assigned task. </w:t>
      </w:r>
    </w:p>
    <w:p w14:paraId="1D83B280" w14:textId="25C56411" w:rsidR="00D13E3A" w:rsidRPr="00D13E3A" w:rsidRDefault="00D13E3A" w:rsidP="00D13E3A">
      <w:pPr>
        <w:jc w:val="both"/>
        <w:rPr>
          <w:rFonts w:ascii="Poppins" w:eastAsia="Calibri" w:hAnsi="Poppins" w:cs="Arial"/>
          <w:b w:val="0"/>
          <w:sz w:val="22"/>
          <w:szCs w:val="22"/>
        </w:rPr>
      </w:pPr>
      <w:r w:rsidRPr="4208672F">
        <w:rPr>
          <w:rFonts w:ascii="Poppins" w:eastAsia="Calibri" w:hAnsi="Poppins" w:cs="Arial"/>
          <w:b w:val="0"/>
          <w:sz w:val="22"/>
          <w:szCs w:val="22"/>
        </w:rPr>
        <w:t>All members should be involved in the design and implementation of all Tasks A-C to ensure success. All group members will receive the same grade</w:t>
      </w:r>
      <w:r w:rsidR="2B57AF79" w:rsidRPr="4208672F">
        <w:rPr>
          <w:rFonts w:ascii="Poppins" w:eastAsia="Calibri" w:hAnsi="Poppins" w:cs="Arial"/>
          <w:b w:val="0"/>
          <w:sz w:val="22"/>
          <w:szCs w:val="22"/>
        </w:rPr>
        <w:t>,</w:t>
      </w:r>
      <w:r w:rsidRPr="4208672F">
        <w:rPr>
          <w:rFonts w:ascii="Poppins" w:eastAsia="Calibri" w:hAnsi="Poppins" w:cs="Arial"/>
          <w:b w:val="0"/>
          <w:sz w:val="22"/>
          <w:szCs w:val="22"/>
        </w:rPr>
        <w:t xml:space="preserve"> which is the overall mark for Tasks A-C  and the same feedback. </w:t>
      </w:r>
    </w:p>
    <w:p w14:paraId="60638AA0" w14:textId="77777777" w:rsidR="00D13E3A" w:rsidRPr="00D13E3A" w:rsidRDefault="00D13E3A" w:rsidP="00D13E3A">
      <w:pPr>
        <w:rPr>
          <w:rFonts w:ascii="Poppins" w:eastAsia="Calibri" w:hAnsi="Poppins" w:cs="Arial"/>
          <w:b w:val="0"/>
          <w:sz w:val="22"/>
          <w:szCs w:val="22"/>
        </w:rPr>
      </w:pPr>
    </w:p>
    <w:p w14:paraId="65CA09D1"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 xml:space="preserve">Group Responsibility </w:t>
      </w:r>
    </w:p>
    <w:p w14:paraId="12E79422" w14:textId="77777777" w:rsidR="00D13E3A" w:rsidRPr="00D13E3A" w:rsidRDefault="00D13E3A" w:rsidP="00D13E3A">
      <w:pPr>
        <w:numPr>
          <w:ilvl w:val="0"/>
          <w:numId w:val="44"/>
        </w:numPr>
        <w:spacing w:after="200"/>
        <w:ind w:left="357" w:hanging="357"/>
        <w:contextualSpacing/>
        <w:jc w:val="both"/>
        <w:rPr>
          <w:rFonts w:ascii="Poppins" w:eastAsia="DengXian" w:hAnsi="Poppins" w:cs="Arial"/>
          <w:b w:val="0"/>
          <w:sz w:val="22"/>
        </w:rPr>
      </w:pPr>
      <w:r w:rsidRPr="00D13E3A">
        <w:rPr>
          <w:rFonts w:ascii="Poppins" w:eastAsia="DengXian" w:hAnsi="Poppins" w:cs="Arial"/>
          <w:b w:val="0"/>
          <w:sz w:val="22"/>
        </w:rPr>
        <w:t xml:space="preserve">Create a  </w:t>
      </w:r>
      <w:r w:rsidRPr="00D13E3A">
        <w:rPr>
          <w:rFonts w:ascii="Poppins" w:eastAsia="DengXian" w:hAnsi="Poppins" w:cs="Arial"/>
          <w:bCs/>
          <w:sz w:val="22"/>
        </w:rPr>
        <w:t>GitHub folder</w:t>
      </w:r>
      <w:r w:rsidRPr="00D13E3A">
        <w:rPr>
          <w:rFonts w:ascii="Poppins" w:eastAsia="DengXian" w:hAnsi="Poppins" w:cs="Arial"/>
          <w:b w:val="0"/>
          <w:sz w:val="22"/>
        </w:rPr>
        <w:t xml:space="preserve"> to allow group members to create, store, manage, and share their code and data. Make the folder public so it can be accessed by your tutors. Include the location of the </w:t>
      </w:r>
      <w:r w:rsidRPr="00D13E3A">
        <w:rPr>
          <w:rFonts w:ascii="Poppins" w:eastAsia="DengXian" w:hAnsi="Poppins" w:cs="Arial"/>
          <w:bCs/>
          <w:sz w:val="22"/>
        </w:rPr>
        <w:t>GitHub folder</w:t>
      </w:r>
      <w:r w:rsidRPr="00D13E3A">
        <w:rPr>
          <w:rFonts w:ascii="Poppins" w:eastAsia="DengXian" w:hAnsi="Poppins" w:cs="Arial"/>
          <w:b w:val="0"/>
          <w:sz w:val="22"/>
        </w:rPr>
        <w:t xml:space="preserve"> in your group report. </w:t>
      </w:r>
    </w:p>
    <w:p w14:paraId="592AA3D5" w14:textId="77777777" w:rsidR="00D13E3A" w:rsidRPr="00D13E3A" w:rsidRDefault="00D13E3A" w:rsidP="00D13E3A">
      <w:pPr>
        <w:numPr>
          <w:ilvl w:val="0"/>
          <w:numId w:val="44"/>
        </w:numPr>
        <w:spacing w:after="200"/>
        <w:ind w:left="357" w:hanging="357"/>
        <w:contextualSpacing/>
        <w:jc w:val="both"/>
        <w:rPr>
          <w:rFonts w:ascii="Poppins" w:eastAsia="DengXian" w:hAnsi="Poppins" w:cs="Arial"/>
          <w:b w:val="0"/>
          <w:sz w:val="22"/>
        </w:rPr>
      </w:pPr>
      <w:r w:rsidRPr="00D13E3A">
        <w:rPr>
          <w:rFonts w:ascii="Poppins" w:eastAsia="DengXian" w:hAnsi="Poppins" w:cs="Arial"/>
          <w:b w:val="0"/>
          <w:sz w:val="22"/>
        </w:rPr>
        <w:t>Submit the group report via Blackboard(BB)by 29/04/2025</w:t>
      </w:r>
    </w:p>
    <w:p w14:paraId="53DC0728" w14:textId="77777777" w:rsidR="00D13E3A" w:rsidRPr="00D13E3A" w:rsidRDefault="00D13E3A" w:rsidP="00D13E3A">
      <w:pPr>
        <w:rPr>
          <w:rFonts w:ascii="Poppins" w:eastAsia="Calibri" w:hAnsi="Poppins" w:cs="Arial"/>
          <w:b w:val="0"/>
          <w:sz w:val="22"/>
        </w:rPr>
      </w:pPr>
    </w:p>
    <w:p w14:paraId="3B0B6F22"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 xml:space="preserve">Preparation </w:t>
      </w:r>
    </w:p>
    <w:p w14:paraId="40B350E1" w14:textId="77777777" w:rsidR="00D13E3A" w:rsidRPr="00D13E3A" w:rsidRDefault="00D13E3A" w:rsidP="00D13E3A">
      <w:pPr>
        <w:jc w:val="both"/>
        <w:rPr>
          <w:rFonts w:ascii="Poppins" w:eastAsia="Calibri" w:hAnsi="Poppins" w:cs="Arial"/>
          <w:sz w:val="22"/>
        </w:rPr>
      </w:pPr>
      <w:r w:rsidRPr="00D13E3A">
        <w:rPr>
          <w:rFonts w:ascii="Poppins" w:eastAsia="Calibri" w:hAnsi="Poppins" w:cs="Arial"/>
          <w:b w:val="0"/>
          <w:sz w:val="22"/>
        </w:rPr>
        <w:t>Ensure everyone is clear about their task and completes them before the group meetings</w:t>
      </w:r>
    </w:p>
    <w:p w14:paraId="3A32A64C" w14:textId="77777777" w:rsidR="00D13E3A" w:rsidRPr="00D13E3A" w:rsidRDefault="00D13E3A" w:rsidP="00D13E3A">
      <w:pPr>
        <w:rPr>
          <w:rFonts w:ascii="Poppins" w:eastAsia="Calibri" w:hAnsi="Poppins" w:cs="Arial"/>
          <w:sz w:val="22"/>
        </w:rPr>
      </w:pPr>
    </w:p>
    <w:p w14:paraId="4422944A" w14:textId="77777777" w:rsidR="00D13E3A" w:rsidRPr="00D13E3A" w:rsidRDefault="00D13E3A" w:rsidP="00D13E3A">
      <w:pPr>
        <w:keepNext/>
        <w:keepLines/>
        <w:spacing w:after="120"/>
        <w:outlineLvl w:val="2"/>
        <w:rPr>
          <w:rFonts w:ascii="Poppins" w:eastAsia="DengXian Light" w:hAnsi="Poppins"/>
          <w:color w:val="2F5496"/>
          <w:sz w:val="28"/>
          <w:szCs w:val="26"/>
        </w:rPr>
      </w:pPr>
      <w:r w:rsidRPr="00D13E3A">
        <w:rPr>
          <w:rFonts w:ascii="Poppins" w:eastAsia="DengXian Light" w:hAnsi="Poppins"/>
          <w:b w:val="0"/>
          <w:color w:val="2F5496"/>
        </w:rPr>
        <w:t>Absences</w:t>
      </w:r>
    </w:p>
    <w:p w14:paraId="7D9FBD2F"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Do any group members anticipate being unavailable for several days during the group work period? Members should notify others if they are unable to attend any meetings. Record meetings if certain members are unable to attend.</w:t>
      </w:r>
    </w:p>
    <w:p w14:paraId="7429C043"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 xml:space="preserve"> </w:t>
      </w:r>
    </w:p>
    <w:p w14:paraId="00C1C4DA"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 xml:space="preserve">Communication rules: </w:t>
      </w:r>
    </w:p>
    <w:p w14:paraId="24A99213" w14:textId="77777777" w:rsidR="00D13E3A" w:rsidRPr="00D13E3A" w:rsidRDefault="00D13E3A" w:rsidP="00D13E3A">
      <w:pPr>
        <w:numPr>
          <w:ilvl w:val="0"/>
          <w:numId w:val="43"/>
        </w:numPr>
        <w:spacing w:after="200"/>
        <w:contextualSpacing/>
        <w:jc w:val="both"/>
        <w:rPr>
          <w:rFonts w:ascii="Poppins" w:eastAsia="DengXian" w:hAnsi="Poppins" w:cs="Arial"/>
          <w:b w:val="0"/>
          <w:sz w:val="22"/>
        </w:rPr>
      </w:pPr>
      <w:r w:rsidRPr="00D13E3A">
        <w:rPr>
          <w:rFonts w:ascii="Poppins" w:eastAsia="DengXian" w:hAnsi="Poppins" w:cs="Arial"/>
          <w:b w:val="0"/>
          <w:sz w:val="22"/>
        </w:rPr>
        <w:t>Be respectful at all times</w:t>
      </w:r>
    </w:p>
    <w:p w14:paraId="1855A332" w14:textId="77777777" w:rsidR="00D13E3A" w:rsidRPr="00D13E3A" w:rsidRDefault="00D13E3A" w:rsidP="00D13E3A">
      <w:pPr>
        <w:numPr>
          <w:ilvl w:val="0"/>
          <w:numId w:val="43"/>
        </w:numPr>
        <w:spacing w:after="200"/>
        <w:contextualSpacing/>
        <w:jc w:val="both"/>
        <w:rPr>
          <w:rFonts w:ascii="Poppins" w:eastAsia="DengXian" w:hAnsi="Poppins" w:cs="Arial"/>
          <w:b w:val="0"/>
          <w:sz w:val="22"/>
        </w:rPr>
      </w:pPr>
      <w:r w:rsidRPr="00D13E3A">
        <w:rPr>
          <w:rFonts w:ascii="Poppins" w:eastAsia="DengXian" w:hAnsi="Poppins" w:cs="Arial"/>
          <w:b w:val="0"/>
          <w:sz w:val="22"/>
        </w:rPr>
        <w:t>Avoid using slang, acronyms or abbreviation which may not be known to everyone</w:t>
      </w:r>
    </w:p>
    <w:p w14:paraId="28626E4C" w14:textId="77777777" w:rsidR="00D13E3A" w:rsidRPr="00D13E3A" w:rsidRDefault="00D13E3A" w:rsidP="00D13E3A">
      <w:pPr>
        <w:numPr>
          <w:ilvl w:val="0"/>
          <w:numId w:val="43"/>
        </w:numPr>
        <w:spacing w:after="200"/>
        <w:contextualSpacing/>
        <w:jc w:val="both"/>
        <w:rPr>
          <w:rFonts w:ascii="Poppins" w:eastAsia="DengXian" w:hAnsi="Poppins" w:cs="Arial"/>
          <w:b w:val="0"/>
          <w:sz w:val="22"/>
        </w:rPr>
      </w:pPr>
      <w:r w:rsidRPr="00D13E3A">
        <w:rPr>
          <w:rFonts w:ascii="Poppins" w:eastAsia="DengXian" w:hAnsi="Poppins" w:cs="Arial"/>
          <w:b w:val="0"/>
          <w:sz w:val="22"/>
        </w:rPr>
        <w:t>Maintain professional language and attitude in group chats</w:t>
      </w:r>
    </w:p>
    <w:p w14:paraId="632E337C" w14:textId="77777777" w:rsidR="00D13E3A" w:rsidRPr="00D13E3A" w:rsidRDefault="00D13E3A" w:rsidP="00D13E3A">
      <w:pPr>
        <w:numPr>
          <w:ilvl w:val="0"/>
          <w:numId w:val="43"/>
        </w:numPr>
        <w:spacing w:after="200"/>
        <w:contextualSpacing/>
        <w:jc w:val="both"/>
        <w:rPr>
          <w:rFonts w:ascii="Poppins" w:eastAsia="DengXian" w:hAnsi="Poppins" w:cs="Arial"/>
          <w:b w:val="0"/>
          <w:sz w:val="22"/>
        </w:rPr>
      </w:pPr>
      <w:r w:rsidRPr="00D13E3A">
        <w:rPr>
          <w:rFonts w:ascii="Poppins" w:eastAsia="DengXian" w:hAnsi="Poppins" w:cs="Arial"/>
          <w:b w:val="0"/>
          <w:sz w:val="22"/>
        </w:rPr>
        <w:lastRenderedPageBreak/>
        <w:t>Be mindful of your cultural differences</w:t>
      </w:r>
    </w:p>
    <w:p w14:paraId="7E7A0462" w14:textId="77777777" w:rsidR="00D13E3A" w:rsidRPr="00D13E3A" w:rsidRDefault="00D13E3A" w:rsidP="00D13E3A">
      <w:pPr>
        <w:numPr>
          <w:ilvl w:val="0"/>
          <w:numId w:val="43"/>
        </w:numPr>
        <w:spacing w:after="200"/>
        <w:contextualSpacing/>
        <w:jc w:val="both"/>
        <w:rPr>
          <w:rFonts w:ascii="Poppins" w:eastAsia="DengXian" w:hAnsi="Poppins" w:cs="Arial"/>
          <w:b w:val="0"/>
          <w:sz w:val="22"/>
        </w:rPr>
      </w:pPr>
      <w:r w:rsidRPr="00D13E3A">
        <w:rPr>
          <w:rFonts w:ascii="Poppins" w:eastAsia="DengXian" w:hAnsi="Poppins" w:cs="Arial"/>
          <w:b w:val="0"/>
          <w:sz w:val="22"/>
        </w:rPr>
        <w:t>Ensure to engage and involve all group members in any discussion related to the task</w:t>
      </w:r>
    </w:p>
    <w:p w14:paraId="59BD1DDE" w14:textId="77777777" w:rsidR="006E3BB0" w:rsidRDefault="006E3BB0" w:rsidP="00D13E3A">
      <w:pPr>
        <w:keepNext/>
        <w:keepLines/>
        <w:spacing w:after="120"/>
        <w:outlineLvl w:val="2"/>
        <w:rPr>
          <w:rFonts w:ascii="Poppins" w:eastAsia="DengXian Light" w:hAnsi="Poppins"/>
          <w:b w:val="0"/>
          <w:color w:val="2F5496"/>
        </w:rPr>
      </w:pPr>
    </w:p>
    <w:p w14:paraId="6BB6AD08" w14:textId="1EE53208"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 xml:space="preserve">Conflict management </w:t>
      </w:r>
    </w:p>
    <w:p w14:paraId="5A18F4F4"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E.g. in the event of a conflict between group members, all individuals agree to report this to the tutor</w:t>
      </w:r>
    </w:p>
    <w:p w14:paraId="0B5BAA63" w14:textId="77777777" w:rsidR="00D13E3A" w:rsidRPr="00D13E3A" w:rsidRDefault="00D13E3A" w:rsidP="00D13E3A">
      <w:pPr>
        <w:keepNext/>
        <w:keepLines/>
        <w:spacing w:after="120"/>
        <w:outlineLvl w:val="2"/>
        <w:rPr>
          <w:rFonts w:ascii="Poppins" w:eastAsia="DengXian Light" w:hAnsi="Poppins"/>
          <w:b w:val="0"/>
          <w:color w:val="2F5496"/>
        </w:rPr>
      </w:pPr>
      <w:r w:rsidRPr="00D13E3A">
        <w:rPr>
          <w:rFonts w:ascii="Poppins" w:eastAsia="DengXian Light" w:hAnsi="Poppins"/>
          <w:b w:val="0"/>
          <w:color w:val="2F5496"/>
        </w:rPr>
        <w:t>If one member doesn’t follow the above, doesn’t contribute, etc.</w:t>
      </w:r>
    </w:p>
    <w:p w14:paraId="56A45D46" w14:textId="77777777" w:rsidR="00D13E3A" w:rsidRPr="00D13E3A" w:rsidRDefault="00D13E3A" w:rsidP="00D13E3A">
      <w:pPr>
        <w:jc w:val="both"/>
        <w:rPr>
          <w:rFonts w:ascii="Poppins" w:eastAsia="Calibri" w:hAnsi="Poppins" w:cs="Arial"/>
          <w:b w:val="0"/>
          <w:sz w:val="22"/>
        </w:rPr>
      </w:pPr>
      <w:r w:rsidRPr="00D13E3A">
        <w:rPr>
          <w:rFonts w:ascii="Poppins" w:eastAsia="Calibri" w:hAnsi="Poppins" w:cs="Arial"/>
          <w:b w:val="0"/>
          <w:sz w:val="22"/>
        </w:rPr>
        <w:t>Consider what course of action the group will take if this happens. Write in group work log, report to tutor, etc.</w:t>
      </w:r>
    </w:p>
    <w:p w14:paraId="2C4BA793" w14:textId="77777777" w:rsidR="00D13E3A" w:rsidRPr="00D13E3A" w:rsidRDefault="00D13E3A" w:rsidP="00D13E3A">
      <w:pPr>
        <w:rPr>
          <w:rFonts w:ascii="Poppins" w:eastAsia="Calibri" w:hAnsi="Poppins" w:cs="Arial"/>
          <w:sz w:val="22"/>
        </w:rPr>
      </w:pPr>
      <w:r w:rsidRPr="00D13E3A">
        <w:rPr>
          <w:rFonts w:ascii="Poppins" w:eastAsia="Calibri" w:hAnsi="Poppins" w:cs="Arial"/>
          <w:sz w:val="22"/>
        </w:rPr>
        <w:t xml:space="preserve"> </w:t>
      </w:r>
    </w:p>
    <w:p w14:paraId="6D688D23" w14:textId="77777777" w:rsidR="00D13E3A" w:rsidRPr="00D13E3A" w:rsidRDefault="00D13E3A" w:rsidP="00D13E3A">
      <w:pPr>
        <w:spacing w:after="8500"/>
        <w:jc w:val="both"/>
        <w:rPr>
          <w:rFonts w:ascii="Poppins" w:eastAsia="Calibri" w:hAnsi="Poppins" w:cs="Arial"/>
          <w:sz w:val="22"/>
        </w:rPr>
      </w:pPr>
      <w:r w:rsidRPr="00D13E3A">
        <w:rPr>
          <w:rFonts w:ascii="Poppins" w:eastAsia="Calibri" w:hAnsi="Poppins" w:cs="Arial"/>
          <w:sz w:val="22"/>
        </w:rPr>
        <w:t>Finally, remember to always treat each other with respect and good luck with your group work!</w:t>
      </w:r>
    </w:p>
    <w:p w14:paraId="476245FE" w14:textId="77777777" w:rsidR="00D13E3A" w:rsidRDefault="00D13E3A">
      <w:pPr>
        <w:rPr>
          <w:rFonts w:ascii="Arial" w:hAnsi="Arial" w:cs="Arial"/>
          <w:bCs/>
          <w:color w:val="202124"/>
          <w:lang w:eastAsia="en-GB"/>
        </w:rPr>
      </w:pPr>
      <w:r>
        <w:rPr>
          <w:rFonts w:ascii="Arial" w:hAnsi="Arial" w:cs="Arial"/>
          <w:bCs/>
          <w:color w:val="202124"/>
          <w:lang w:eastAsia="en-GB"/>
        </w:rPr>
        <w:br w:type="page"/>
      </w:r>
    </w:p>
    <w:p w14:paraId="706299EB" w14:textId="5C51C0E7" w:rsidR="00155D1C" w:rsidRPr="00583F72" w:rsidRDefault="00155D1C" w:rsidP="00155D1C">
      <w:pPr>
        <w:spacing w:after="120" w:line="300" w:lineRule="atLeast"/>
        <w:textAlignment w:val="baseline"/>
        <w:outlineLvl w:val="2"/>
        <w:rPr>
          <w:rFonts w:ascii="Arial" w:hAnsi="Arial" w:cs="Arial"/>
          <w:bCs/>
          <w:color w:val="202124"/>
          <w:lang w:eastAsia="en-GB"/>
        </w:rPr>
      </w:pPr>
      <w:r w:rsidRPr="00583F72">
        <w:rPr>
          <w:rFonts w:ascii="Arial" w:hAnsi="Arial" w:cs="Arial"/>
          <w:bCs/>
          <w:color w:val="202124"/>
          <w:lang w:eastAsia="en-GB"/>
        </w:rPr>
        <w:lastRenderedPageBreak/>
        <w:t>Bank Customer Segmentation</w:t>
      </w:r>
    </w:p>
    <w:p w14:paraId="11B7CE60" w14:textId="77777777" w:rsidR="00155D1C" w:rsidRPr="00583F72" w:rsidRDefault="00155D1C" w:rsidP="00155D1C">
      <w:pPr>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Most banks have a large customer base with different characteristics in terms of age, income, values, lifestyle, and more. Customer segmentation is the process of dividing a customer dataset into specific groups based on shared traits.</w:t>
      </w:r>
    </w:p>
    <w:p w14:paraId="5374F20B" w14:textId="77777777" w:rsidR="00155D1C" w:rsidRPr="00583F72" w:rsidRDefault="00155D1C" w:rsidP="00155D1C">
      <w:pPr>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i/>
          <w:iCs/>
          <w:color w:val="3C4043"/>
          <w:sz w:val="21"/>
          <w:szCs w:val="21"/>
          <w:bdr w:val="none" w:sz="0" w:space="0" w:color="auto" w:frame="1"/>
          <w:lang w:eastAsia="en-GB"/>
        </w:rPr>
        <w:t>According to a report from Ernst &amp; Young, “A more granular understanding of consumers is no longer a nice-to-have item, but a strategic and competitive imperative for banking providers. Customer understanding should be a living, breathing part of everyday business, with insights underpinning the full range of banking operations.</w:t>
      </w:r>
    </w:p>
    <w:p w14:paraId="4876808A" w14:textId="77777777" w:rsidR="00155D1C" w:rsidRPr="00583F72" w:rsidRDefault="00155D1C" w:rsidP="00155D1C">
      <w:pPr>
        <w:spacing w:before="120"/>
        <w:textAlignment w:val="baseline"/>
        <w:outlineLvl w:val="2"/>
        <w:rPr>
          <w:rFonts w:ascii="Arial" w:hAnsi="Arial" w:cs="Arial"/>
          <w:bCs/>
          <w:color w:val="202124"/>
          <w:lang w:eastAsia="en-GB"/>
        </w:rPr>
      </w:pPr>
      <w:r w:rsidRPr="00583F72">
        <w:rPr>
          <w:rFonts w:ascii="Arial" w:hAnsi="Arial" w:cs="Arial"/>
          <w:bCs/>
          <w:color w:val="202124"/>
          <w:lang w:eastAsia="en-GB"/>
        </w:rPr>
        <w:t>About this Dataset</w:t>
      </w:r>
    </w:p>
    <w:p w14:paraId="052E013B" w14:textId="78DE454F" w:rsidR="00155D1C" w:rsidRPr="00583F72" w:rsidRDefault="00155D1C" w:rsidP="00155D1C">
      <w:pPr>
        <w:spacing w:after="120"/>
        <w:jc w:val="both"/>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This dataset consists of 1 Million+ transaction</w:t>
      </w:r>
      <w:r w:rsidR="00F13CAD">
        <w:rPr>
          <w:rFonts w:asciiTheme="minorHAnsi" w:hAnsiTheme="minorHAnsi" w:cs="Arial"/>
          <w:b w:val="0"/>
          <w:color w:val="3C4043"/>
          <w:sz w:val="21"/>
          <w:szCs w:val="21"/>
          <w:lang w:eastAsia="en-GB"/>
        </w:rPr>
        <w:t>s</w:t>
      </w:r>
      <w:r w:rsidRPr="00583F72">
        <w:rPr>
          <w:rFonts w:asciiTheme="minorHAnsi" w:hAnsiTheme="minorHAnsi" w:cs="Arial"/>
          <w:b w:val="0"/>
          <w:color w:val="3C4043"/>
          <w:sz w:val="21"/>
          <w:szCs w:val="21"/>
          <w:lang w:eastAsia="en-GB"/>
        </w:rPr>
        <w:t xml:space="preserve"> by over 800K customers for a bank in </w:t>
      </w:r>
      <w:r w:rsidRPr="006E2525">
        <w:rPr>
          <w:rFonts w:asciiTheme="minorHAnsi" w:hAnsiTheme="minorHAnsi" w:cs="Arial"/>
          <w:b w:val="0"/>
          <w:color w:val="3C4043"/>
          <w:sz w:val="21"/>
          <w:szCs w:val="21"/>
          <w:lang w:eastAsia="en-GB"/>
        </w:rPr>
        <w:t>South East Asia-India</w:t>
      </w:r>
      <w:r w:rsidRPr="00583F72">
        <w:rPr>
          <w:rFonts w:asciiTheme="minorHAnsi" w:hAnsiTheme="minorHAnsi" w:cs="Arial"/>
          <w:b w:val="0"/>
          <w:color w:val="3C4043"/>
          <w:sz w:val="21"/>
          <w:szCs w:val="21"/>
          <w:lang w:eastAsia="en-GB"/>
        </w:rPr>
        <w:t xml:space="preserve">. The data contains information such as - customer age (DOB), location, gender, account balance at the time of the transaction, transaction details, transaction amount, </w:t>
      </w:r>
      <w:r w:rsidRPr="006E2525">
        <w:rPr>
          <w:rFonts w:asciiTheme="minorHAnsi" w:hAnsiTheme="minorHAnsi" w:cs="Arial"/>
          <w:b w:val="0"/>
          <w:color w:val="3C4043"/>
          <w:sz w:val="21"/>
          <w:szCs w:val="21"/>
          <w:lang w:eastAsia="en-GB"/>
        </w:rPr>
        <w:t>time and date</w:t>
      </w:r>
      <w:r w:rsidRPr="00583F72">
        <w:rPr>
          <w:rFonts w:asciiTheme="minorHAnsi" w:hAnsiTheme="minorHAnsi" w:cs="Arial"/>
          <w:b w:val="0"/>
          <w:color w:val="3C4043"/>
          <w:sz w:val="21"/>
          <w:szCs w:val="21"/>
          <w:lang w:eastAsia="en-GB"/>
        </w:rPr>
        <w:t>.</w:t>
      </w:r>
      <w:r>
        <w:rPr>
          <w:rFonts w:asciiTheme="minorHAnsi" w:hAnsiTheme="minorHAnsi" w:cs="Arial"/>
          <w:b w:val="0"/>
          <w:color w:val="3C4043"/>
          <w:sz w:val="21"/>
          <w:szCs w:val="21"/>
          <w:lang w:eastAsia="en-GB"/>
        </w:rPr>
        <w:t xml:space="preserve"> The dataset can be downloaded from BB under the </w:t>
      </w:r>
      <w:r w:rsidRPr="009D749F">
        <w:rPr>
          <w:rFonts w:asciiTheme="minorHAnsi" w:hAnsiTheme="minorHAnsi" w:cs="Arial"/>
          <w:bCs/>
          <w:color w:val="3C4043"/>
          <w:sz w:val="21"/>
          <w:szCs w:val="21"/>
          <w:lang w:eastAsia="en-GB"/>
        </w:rPr>
        <w:t>Assessment</w:t>
      </w:r>
      <w:r>
        <w:rPr>
          <w:rFonts w:asciiTheme="minorHAnsi" w:hAnsiTheme="minorHAnsi" w:cs="Arial"/>
          <w:b w:val="0"/>
          <w:color w:val="3C4043"/>
          <w:sz w:val="21"/>
          <w:szCs w:val="21"/>
          <w:lang w:eastAsia="en-GB"/>
        </w:rPr>
        <w:t xml:space="preserve"> content area.</w:t>
      </w:r>
    </w:p>
    <w:p w14:paraId="50F1F8C4" w14:textId="77777777" w:rsidR="00155D1C" w:rsidRPr="00583F72" w:rsidRDefault="00155D1C" w:rsidP="00155D1C">
      <w:pPr>
        <w:spacing w:before="120"/>
        <w:textAlignment w:val="baseline"/>
        <w:outlineLvl w:val="2"/>
        <w:rPr>
          <w:rFonts w:ascii="Arial" w:hAnsi="Arial" w:cs="Arial"/>
          <w:bCs/>
          <w:color w:val="202124"/>
          <w:lang w:eastAsia="en-GB"/>
        </w:rPr>
      </w:pPr>
      <w:r w:rsidRPr="00583F72">
        <w:rPr>
          <w:rFonts w:ascii="Arial" w:hAnsi="Arial" w:cs="Arial"/>
          <w:bCs/>
          <w:color w:val="202124"/>
          <w:lang w:eastAsia="en-GB"/>
        </w:rPr>
        <w:t>Interesting Analysis Ideas</w:t>
      </w:r>
    </w:p>
    <w:p w14:paraId="6DE16A37" w14:textId="77777777" w:rsidR="00155D1C" w:rsidRPr="006E2525" w:rsidRDefault="00155D1C" w:rsidP="00155D1C">
      <w:pPr>
        <w:textAlignment w:val="baseline"/>
        <w:rPr>
          <w:rFonts w:asciiTheme="minorHAnsi" w:hAnsiTheme="minorHAnsi" w:cs="Arial"/>
          <w:b w:val="0"/>
          <w:color w:val="3C4043"/>
          <w:sz w:val="21"/>
          <w:szCs w:val="21"/>
          <w:lang w:eastAsia="en-GB"/>
        </w:rPr>
      </w:pPr>
      <w:r w:rsidRPr="006E2525">
        <w:rPr>
          <w:rFonts w:asciiTheme="minorHAnsi" w:hAnsiTheme="minorHAnsi" w:cs="Arial"/>
          <w:b w:val="0"/>
          <w:color w:val="3C4043"/>
          <w:sz w:val="21"/>
          <w:szCs w:val="21"/>
          <w:lang w:eastAsia="en-GB"/>
        </w:rPr>
        <w:t>The dataset can be used for different types of analysis, example -</w:t>
      </w:r>
    </w:p>
    <w:p w14:paraId="7BB4B936" w14:textId="77777777" w:rsidR="00155D1C" w:rsidRPr="00583F72" w:rsidRDefault="00155D1C" w:rsidP="00155D1C">
      <w:pPr>
        <w:numPr>
          <w:ilvl w:val="0"/>
          <w:numId w:val="27"/>
        </w:numPr>
        <w:textAlignment w:val="baseline"/>
        <w:rPr>
          <w:rFonts w:asciiTheme="minorHAnsi" w:hAnsiTheme="minorHAnsi" w:cs="Arial"/>
          <w:b w:val="0"/>
          <w:color w:val="3C4043"/>
          <w:sz w:val="21"/>
          <w:szCs w:val="21"/>
          <w:lang w:eastAsia="en-GB"/>
        </w:rPr>
      </w:pPr>
      <w:r w:rsidRPr="00583F72">
        <w:rPr>
          <w:rFonts w:asciiTheme="minorHAnsi" w:hAnsiTheme="minorHAnsi" w:cs="Arial"/>
          <w:b w:val="0"/>
          <w:color w:val="3C4043"/>
          <w:sz w:val="21"/>
          <w:szCs w:val="21"/>
          <w:lang w:eastAsia="en-GB"/>
        </w:rPr>
        <w:t>Perform Customer Recency, Frequency, Monetary</w:t>
      </w:r>
      <w:r w:rsidRPr="006E2525">
        <w:rPr>
          <w:rFonts w:asciiTheme="minorHAnsi" w:hAnsiTheme="minorHAnsi" w:cs="Arial"/>
          <w:b w:val="0"/>
          <w:color w:val="3C4043"/>
          <w:sz w:val="21"/>
          <w:szCs w:val="21"/>
          <w:lang w:eastAsia="en-GB"/>
        </w:rPr>
        <w:t>, (RFM)</w:t>
      </w:r>
      <w:r w:rsidRPr="00583F72">
        <w:rPr>
          <w:rFonts w:asciiTheme="minorHAnsi" w:hAnsiTheme="minorHAnsi" w:cs="Arial"/>
          <w:b w:val="0"/>
          <w:color w:val="3C4043"/>
          <w:sz w:val="21"/>
          <w:szCs w:val="21"/>
          <w:lang w:eastAsia="en-GB"/>
        </w:rPr>
        <w:t>analysis</w:t>
      </w:r>
      <w:r w:rsidRPr="006E2525">
        <w:rPr>
          <w:rFonts w:asciiTheme="minorHAnsi" w:hAnsiTheme="minorHAnsi" w:cs="Arial"/>
          <w:b w:val="0"/>
          <w:color w:val="3C4043"/>
          <w:sz w:val="21"/>
          <w:szCs w:val="21"/>
          <w:lang w:eastAsia="en-GB"/>
        </w:rPr>
        <w:t>.</w:t>
      </w:r>
    </w:p>
    <w:p w14:paraId="5F3248EC" w14:textId="77777777" w:rsidR="00155D1C" w:rsidRPr="00583F72" w:rsidRDefault="00155D1C" w:rsidP="00155D1C">
      <w:pPr>
        <w:numPr>
          <w:ilvl w:val="0"/>
          <w:numId w:val="27"/>
        </w:numPr>
        <w:textAlignment w:val="baseline"/>
        <w:rPr>
          <w:rFonts w:asciiTheme="minorHAnsi" w:hAnsiTheme="minorHAnsi" w:cs="Arial"/>
          <w:b w:val="0"/>
          <w:color w:val="3C4043"/>
          <w:sz w:val="21"/>
          <w:szCs w:val="21"/>
          <w:lang w:eastAsia="en-GB"/>
        </w:rPr>
      </w:pPr>
      <w:r w:rsidRPr="006E2525">
        <w:rPr>
          <w:rFonts w:asciiTheme="minorHAnsi" w:hAnsiTheme="minorHAnsi" w:cs="Arial"/>
          <w:b w:val="0"/>
          <w:color w:val="3C4043"/>
          <w:sz w:val="21"/>
          <w:szCs w:val="21"/>
          <w:lang w:eastAsia="en-GB"/>
        </w:rPr>
        <w:t xml:space="preserve">Perform </w:t>
      </w:r>
      <w:r w:rsidRPr="00583F72">
        <w:rPr>
          <w:rFonts w:asciiTheme="minorHAnsi" w:hAnsiTheme="minorHAnsi" w:cs="Arial"/>
          <w:b w:val="0"/>
          <w:color w:val="3C4043"/>
          <w:sz w:val="21"/>
          <w:szCs w:val="21"/>
          <w:lang w:eastAsia="en-GB"/>
        </w:rPr>
        <w:t xml:space="preserve">Clustering / Segmentation on the dataset and identify popular customer groups </w:t>
      </w:r>
      <w:r w:rsidRPr="006E2525">
        <w:rPr>
          <w:rFonts w:asciiTheme="minorHAnsi" w:hAnsiTheme="minorHAnsi" w:cs="Arial"/>
          <w:b w:val="0"/>
          <w:color w:val="3C4043"/>
          <w:sz w:val="21"/>
          <w:szCs w:val="21"/>
          <w:lang w:eastAsia="en-GB"/>
        </w:rPr>
        <w:t xml:space="preserve">based on RFM features; </w:t>
      </w:r>
    </w:p>
    <w:p w14:paraId="27246CC3" w14:textId="77777777" w:rsidR="00155D1C" w:rsidRPr="00583F72" w:rsidRDefault="00155D1C" w:rsidP="00155D1C">
      <w:pPr>
        <w:numPr>
          <w:ilvl w:val="0"/>
          <w:numId w:val="27"/>
        </w:numPr>
        <w:textAlignment w:val="baseline"/>
        <w:rPr>
          <w:rFonts w:asciiTheme="minorHAnsi" w:hAnsiTheme="minorHAnsi" w:cs="Arial"/>
          <w:b w:val="0"/>
          <w:color w:val="3C4043"/>
          <w:sz w:val="22"/>
          <w:szCs w:val="22"/>
          <w:lang w:eastAsia="en-GB"/>
        </w:rPr>
      </w:pPr>
      <w:r w:rsidRPr="70DBD76A">
        <w:rPr>
          <w:rFonts w:asciiTheme="minorHAnsi" w:hAnsiTheme="minorHAnsi" w:cs="Arial"/>
          <w:b w:val="0"/>
          <w:color w:val="3C4043"/>
          <w:sz w:val="21"/>
          <w:szCs w:val="21"/>
          <w:lang w:eastAsia="en-GB"/>
        </w:rPr>
        <w:t>Perform Location-wise analysis to identify regional-social trends in India</w:t>
      </w:r>
      <w:r w:rsidRPr="70DBD76A">
        <w:rPr>
          <w:rFonts w:asciiTheme="minorHAnsi" w:hAnsiTheme="minorHAnsi" w:cs="Arial"/>
          <w:b w:val="0"/>
          <w:color w:val="3C4043"/>
          <w:sz w:val="22"/>
          <w:szCs w:val="22"/>
          <w:lang w:eastAsia="en-GB"/>
        </w:rPr>
        <w:t>.</w:t>
      </w:r>
    </w:p>
    <w:p w14:paraId="3B6D4550" w14:textId="77777777" w:rsidR="00155D1C" w:rsidRDefault="00155D1C" w:rsidP="00155D1C">
      <w:pPr>
        <w:pStyle w:val="NormalWeb"/>
        <w:shd w:val="clear" w:color="auto" w:fill="FFFFFF"/>
        <w:spacing w:before="0" w:beforeAutospacing="0" w:after="0" w:afterAutospacing="0"/>
        <w:rPr>
          <w:rStyle w:val="Strong"/>
          <w:rFonts w:ascii="Arial" w:hAnsi="Arial" w:cs="Arial"/>
          <w:color w:val="333333"/>
        </w:rPr>
      </w:pPr>
    </w:p>
    <w:p w14:paraId="6A08EB0C" w14:textId="77777777" w:rsidR="00155D1C" w:rsidRPr="006E2525" w:rsidRDefault="00155D1C" w:rsidP="00155D1C">
      <w:pPr>
        <w:pStyle w:val="NormalWeb"/>
        <w:shd w:val="clear" w:color="auto" w:fill="FFFFFF"/>
        <w:spacing w:before="0" w:beforeAutospacing="0" w:after="0" w:afterAutospacing="0"/>
        <w:rPr>
          <w:rFonts w:ascii="Arial" w:hAnsi="Arial" w:cs="Arial"/>
          <w:color w:val="333333"/>
        </w:rPr>
      </w:pPr>
      <w:r w:rsidRPr="006E2525">
        <w:rPr>
          <w:rStyle w:val="Strong"/>
          <w:rFonts w:ascii="Arial" w:hAnsi="Arial" w:cs="Arial"/>
          <w:color w:val="333333"/>
        </w:rPr>
        <w:t>Guidelines:</w:t>
      </w:r>
    </w:p>
    <w:p w14:paraId="732E1528" w14:textId="3631C3BF" w:rsidR="00155D1C" w:rsidRDefault="00155D1C" w:rsidP="00155D1C">
      <w:pPr>
        <w:pStyle w:val="NormalWeb"/>
        <w:shd w:val="clear" w:color="auto" w:fill="FFFFFF"/>
        <w:spacing w:before="0" w:beforeAutospacing="0" w:after="0" w:afterAutospacing="0"/>
        <w:jc w:val="both"/>
        <w:rPr>
          <w:rFonts w:asciiTheme="minorHAnsi" w:hAnsiTheme="minorHAnsi" w:cs="Arial"/>
          <w:color w:val="333333"/>
          <w:sz w:val="21"/>
          <w:szCs w:val="21"/>
        </w:rPr>
      </w:pPr>
      <w:r w:rsidRPr="006E2525">
        <w:rPr>
          <w:rFonts w:asciiTheme="minorHAnsi" w:hAnsiTheme="minorHAnsi" w:cs="Arial"/>
          <w:color w:val="333333"/>
          <w:sz w:val="21"/>
          <w:szCs w:val="21"/>
        </w:rPr>
        <w:t>You are required to deliver a</w:t>
      </w:r>
      <w:r w:rsidR="0093483D">
        <w:rPr>
          <w:rFonts w:asciiTheme="minorHAnsi" w:hAnsiTheme="minorHAnsi" w:cs="Arial"/>
          <w:color w:val="333333"/>
          <w:sz w:val="21"/>
          <w:szCs w:val="21"/>
        </w:rPr>
        <w:t xml:space="preserve"> group</w:t>
      </w:r>
      <w:r w:rsidRPr="006E2525">
        <w:rPr>
          <w:rFonts w:asciiTheme="minorHAnsi" w:hAnsiTheme="minorHAnsi" w:cs="Arial"/>
          <w:color w:val="333333"/>
          <w:sz w:val="21"/>
          <w:szCs w:val="21"/>
        </w:rPr>
        <w:t xml:space="preserve"> report</w:t>
      </w:r>
      <w:r w:rsidR="0093483D">
        <w:rPr>
          <w:rFonts w:asciiTheme="minorHAnsi" w:hAnsiTheme="minorHAnsi" w:cs="Arial"/>
          <w:color w:val="333333"/>
          <w:sz w:val="21"/>
          <w:szCs w:val="21"/>
        </w:rPr>
        <w:t xml:space="preserve"> of a maximum of 2500 words in length</w:t>
      </w:r>
      <w:r w:rsidRPr="006E2525">
        <w:rPr>
          <w:rFonts w:asciiTheme="minorHAnsi" w:hAnsiTheme="minorHAnsi" w:cs="Arial"/>
          <w:color w:val="333333"/>
          <w:sz w:val="21"/>
          <w:szCs w:val="21"/>
        </w:rPr>
        <w:t xml:space="preserve"> describing the methods adopted and the discussion of achieved results with reference to the tasks listed below. Assume that the report is targeted to a </w:t>
      </w:r>
      <w:r w:rsidRPr="006E2525">
        <w:rPr>
          <w:rStyle w:val="Emphasis"/>
          <w:rFonts w:asciiTheme="minorHAnsi" w:hAnsiTheme="minorHAnsi" w:cs="Arial"/>
          <w:color w:val="333333"/>
          <w:sz w:val="21"/>
          <w:szCs w:val="21"/>
        </w:rPr>
        <w:t>marketing strategist</w:t>
      </w:r>
      <w:r w:rsidRPr="006E2525">
        <w:rPr>
          <w:rFonts w:asciiTheme="minorHAnsi" w:hAnsiTheme="minorHAnsi" w:cs="Arial"/>
          <w:color w:val="333333"/>
          <w:sz w:val="21"/>
          <w:szCs w:val="21"/>
        </w:rPr>
        <w:t xml:space="preserve">, who is interested </w:t>
      </w:r>
      <w:r w:rsidR="00583BBB">
        <w:rPr>
          <w:rFonts w:asciiTheme="minorHAnsi" w:hAnsiTheme="minorHAnsi" w:cs="Arial"/>
          <w:color w:val="333333"/>
          <w:sz w:val="21"/>
          <w:szCs w:val="21"/>
        </w:rPr>
        <w:t>in</w:t>
      </w:r>
      <w:r w:rsidR="00583BBB" w:rsidRPr="006E2525">
        <w:rPr>
          <w:rFonts w:asciiTheme="minorHAnsi" w:hAnsiTheme="minorHAnsi" w:cs="Arial"/>
          <w:color w:val="333333"/>
          <w:sz w:val="21"/>
          <w:szCs w:val="21"/>
        </w:rPr>
        <w:t xml:space="preserve"> </w:t>
      </w:r>
      <w:r w:rsidRPr="006E2525">
        <w:rPr>
          <w:rFonts w:asciiTheme="minorHAnsi" w:hAnsiTheme="minorHAnsi" w:cs="Arial"/>
          <w:color w:val="333333"/>
          <w:sz w:val="21"/>
          <w:szCs w:val="21"/>
        </w:rPr>
        <w:t>learn</w:t>
      </w:r>
      <w:r w:rsidR="00583BBB">
        <w:rPr>
          <w:rFonts w:asciiTheme="minorHAnsi" w:hAnsiTheme="minorHAnsi" w:cs="Arial"/>
          <w:color w:val="333333"/>
          <w:sz w:val="21"/>
          <w:szCs w:val="21"/>
        </w:rPr>
        <w:t>ing</w:t>
      </w:r>
      <w:r w:rsidRPr="006E2525">
        <w:rPr>
          <w:rFonts w:asciiTheme="minorHAnsi" w:hAnsiTheme="minorHAnsi" w:cs="Arial"/>
          <w:color w:val="333333"/>
          <w:sz w:val="21"/>
          <w:szCs w:val="21"/>
        </w:rPr>
        <w:t xml:space="preserve"> the business insights inferred in your analysis and receiv</w:t>
      </w:r>
      <w:r w:rsidR="00583BBB">
        <w:rPr>
          <w:rFonts w:asciiTheme="minorHAnsi" w:hAnsiTheme="minorHAnsi" w:cs="Arial"/>
          <w:color w:val="333333"/>
          <w:sz w:val="21"/>
          <w:szCs w:val="21"/>
        </w:rPr>
        <w:t>ing</w:t>
      </w:r>
      <w:r w:rsidRPr="006E2525">
        <w:rPr>
          <w:rFonts w:asciiTheme="minorHAnsi" w:hAnsiTheme="minorHAnsi" w:cs="Arial"/>
          <w:color w:val="333333"/>
          <w:sz w:val="21"/>
          <w:szCs w:val="21"/>
        </w:rPr>
        <w:t xml:space="preserve"> suggestions on how to take appropriate actions.</w:t>
      </w:r>
    </w:p>
    <w:p w14:paraId="5F7063B4" w14:textId="77777777" w:rsidR="00155D1C" w:rsidRDefault="00155D1C" w:rsidP="00155D1C">
      <w:pPr>
        <w:pStyle w:val="NormalWeb"/>
        <w:shd w:val="clear" w:color="auto" w:fill="FFFFFF"/>
        <w:spacing w:before="0" w:beforeAutospacing="0" w:after="0" w:afterAutospacing="0" w:line="120" w:lineRule="auto"/>
        <w:jc w:val="both"/>
        <w:rPr>
          <w:rStyle w:val="Strong"/>
          <w:rFonts w:asciiTheme="minorHAnsi" w:hAnsiTheme="minorHAnsi" w:cs="Arial"/>
          <w:color w:val="333333"/>
          <w:sz w:val="27"/>
          <w:szCs w:val="27"/>
        </w:rPr>
      </w:pPr>
    </w:p>
    <w:p w14:paraId="75ADC8A7" w14:textId="0A4D9CFD" w:rsidR="00155D1C" w:rsidRPr="006E2525" w:rsidRDefault="00155D1C" w:rsidP="00155D1C">
      <w:pPr>
        <w:pStyle w:val="NormalWeb"/>
        <w:shd w:val="clear" w:color="auto" w:fill="FFFFFF"/>
        <w:spacing w:before="0" w:beforeAutospacing="0" w:after="0" w:afterAutospacing="0"/>
        <w:jc w:val="both"/>
        <w:rPr>
          <w:rFonts w:ascii="Arial" w:hAnsi="Arial" w:cs="Arial"/>
          <w:color w:val="333333"/>
        </w:rPr>
      </w:pPr>
      <w:r w:rsidRPr="006E2525">
        <w:rPr>
          <w:rStyle w:val="Strong"/>
          <w:rFonts w:ascii="Arial" w:hAnsi="Arial" w:cs="Arial"/>
          <w:color w:val="333333"/>
        </w:rPr>
        <w:t>Task</w:t>
      </w:r>
      <w:r w:rsidR="0093483D">
        <w:rPr>
          <w:rStyle w:val="Strong"/>
          <w:rFonts w:ascii="Arial" w:hAnsi="Arial" w:cs="Arial"/>
          <w:color w:val="333333"/>
        </w:rPr>
        <w:t>s</w:t>
      </w:r>
    </w:p>
    <w:p w14:paraId="5E428113" w14:textId="77777777" w:rsidR="00507EA3" w:rsidRPr="00507EA3" w:rsidRDefault="00507EA3" w:rsidP="00155D1C">
      <w:pPr>
        <w:pStyle w:val="NormalWeb"/>
        <w:numPr>
          <w:ilvl w:val="0"/>
          <w:numId w:val="21"/>
        </w:numPr>
        <w:shd w:val="clear" w:color="auto" w:fill="FFFFFF"/>
        <w:spacing w:before="0" w:beforeAutospacing="0" w:after="0" w:afterAutospacing="0"/>
        <w:jc w:val="both"/>
        <w:rPr>
          <w:rStyle w:val="Strong"/>
          <w:rFonts w:asciiTheme="minorHAnsi" w:hAnsiTheme="minorHAnsi" w:cs="Arial"/>
          <w:b w:val="0"/>
          <w:bCs w:val="0"/>
          <w:color w:val="333333"/>
          <w:sz w:val="21"/>
          <w:szCs w:val="21"/>
        </w:rPr>
      </w:pPr>
    </w:p>
    <w:p w14:paraId="26F7ADD3" w14:textId="0D9DE43B" w:rsidR="00155D1C" w:rsidRDefault="00155D1C" w:rsidP="00507EA3">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xml:space="preserve">: </w:t>
      </w:r>
      <w:r w:rsidR="00F71A35">
        <w:rPr>
          <w:rFonts w:asciiTheme="minorHAnsi" w:hAnsiTheme="minorHAnsi" w:cs="Arial"/>
          <w:color w:val="333333"/>
          <w:sz w:val="21"/>
          <w:szCs w:val="21"/>
        </w:rPr>
        <w:t>U</w:t>
      </w:r>
      <w:r w:rsidR="00F71A35" w:rsidRPr="00DE5C2E">
        <w:rPr>
          <w:rFonts w:asciiTheme="minorHAnsi" w:hAnsiTheme="minorHAnsi" w:cs="Arial"/>
          <w:color w:val="333333"/>
          <w:sz w:val="21"/>
          <w:szCs w:val="21"/>
        </w:rPr>
        <w:t xml:space="preserve">seful </w:t>
      </w:r>
      <w:r w:rsidRPr="00DE5C2E">
        <w:rPr>
          <w:rFonts w:asciiTheme="minorHAnsi" w:hAnsiTheme="minorHAnsi" w:cs="Arial"/>
          <w:color w:val="333333"/>
          <w:sz w:val="21"/>
          <w:szCs w:val="21"/>
        </w:rPr>
        <w:t>as a preliminary step to capture</w:t>
      </w:r>
      <w:r>
        <w:rPr>
          <w:rFonts w:asciiTheme="minorHAnsi" w:hAnsiTheme="minorHAnsi" w:cs="Arial"/>
          <w:color w:val="333333"/>
          <w:sz w:val="21"/>
          <w:szCs w:val="21"/>
        </w:rPr>
        <w:t xml:space="preserve"> the</w:t>
      </w:r>
      <w:r w:rsidRPr="00DE5C2E">
        <w:rPr>
          <w:rFonts w:asciiTheme="minorHAnsi" w:hAnsiTheme="minorHAnsi" w:cs="Arial"/>
          <w:color w:val="333333"/>
          <w:sz w:val="21"/>
          <w:szCs w:val="21"/>
        </w:rPr>
        <w:t xml:space="preserve"> basic data propert</w:t>
      </w:r>
      <w:r>
        <w:rPr>
          <w:rFonts w:asciiTheme="minorHAnsi" w:hAnsiTheme="minorHAnsi" w:cs="Arial"/>
          <w:color w:val="333333"/>
          <w:sz w:val="21"/>
          <w:szCs w:val="21"/>
        </w:rPr>
        <w:t>ies</w:t>
      </w:r>
    </w:p>
    <w:p w14:paraId="06D43493" w14:textId="77777777" w:rsidR="00155D1C" w:rsidRPr="00374252" w:rsidRDefault="00155D1C" w:rsidP="0093483D">
      <w:pPr>
        <w:pStyle w:val="NormalWeb"/>
        <w:numPr>
          <w:ilvl w:val="0"/>
          <w:numId w:val="29"/>
        </w:numPr>
        <w:shd w:val="clear" w:color="auto" w:fill="FFFFFF"/>
        <w:spacing w:before="0" w:beforeAutospacing="0" w:after="0" w:afterAutospacing="0"/>
        <w:ind w:left="1077" w:hanging="357"/>
        <w:jc w:val="both"/>
        <w:rPr>
          <w:rFonts w:asciiTheme="minorHAnsi" w:hAnsiTheme="minorHAnsi" w:cs="Arial"/>
          <w:color w:val="333333"/>
          <w:sz w:val="21"/>
          <w:szCs w:val="21"/>
        </w:rPr>
      </w:pPr>
      <w:r w:rsidRPr="00374252">
        <w:rPr>
          <w:rFonts w:asciiTheme="minorHAnsi" w:hAnsiTheme="minorHAnsi" w:cs="Arial"/>
          <w:color w:val="333333"/>
          <w:sz w:val="21"/>
          <w:szCs w:val="21"/>
        </w:rPr>
        <w:t>Identify and remove null values</w:t>
      </w:r>
      <w:r>
        <w:rPr>
          <w:rFonts w:asciiTheme="minorHAnsi" w:hAnsiTheme="minorHAnsi" w:cs="Arial"/>
          <w:color w:val="333333"/>
          <w:sz w:val="21"/>
          <w:szCs w:val="21"/>
        </w:rPr>
        <w:t>;</w:t>
      </w:r>
    </w:p>
    <w:p w14:paraId="15F1925E" w14:textId="77777777" w:rsidR="00155D1C" w:rsidRPr="00374252" w:rsidRDefault="00155D1C" w:rsidP="00507EA3">
      <w:pPr>
        <w:pStyle w:val="NormalWeb"/>
        <w:numPr>
          <w:ilvl w:val="0"/>
          <w:numId w:val="29"/>
        </w:numPr>
        <w:shd w:val="clear" w:color="auto" w:fill="FFFFFF"/>
        <w:jc w:val="both"/>
        <w:rPr>
          <w:rFonts w:asciiTheme="minorHAnsi" w:hAnsiTheme="minorHAnsi" w:cs="Arial"/>
          <w:color w:val="333333"/>
          <w:sz w:val="21"/>
          <w:szCs w:val="21"/>
        </w:rPr>
      </w:pPr>
      <w:r w:rsidRPr="00374252">
        <w:rPr>
          <w:rFonts w:asciiTheme="minorHAnsi" w:hAnsiTheme="minorHAnsi" w:cs="Arial"/>
          <w:color w:val="333333"/>
          <w:sz w:val="21"/>
          <w:szCs w:val="21"/>
        </w:rPr>
        <w:t>Identify and remove invalid transaction amount values</w:t>
      </w:r>
      <w:r>
        <w:rPr>
          <w:rFonts w:asciiTheme="minorHAnsi" w:hAnsiTheme="minorHAnsi" w:cs="Arial"/>
          <w:color w:val="333333"/>
          <w:sz w:val="21"/>
          <w:szCs w:val="21"/>
        </w:rPr>
        <w:t>;</w:t>
      </w:r>
    </w:p>
    <w:p w14:paraId="6F88E501" w14:textId="77777777" w:rsidR="00155D1C" w:rsidRPr="00374252" w:rsidRDefault="00155D1C" w:rsidP="00507EA3">
      <w:pPr>
        <w:pStyle w:val="NormalWeb"/>
        <w:numPr>
          <w:ilvl w:val="0"/>
          <w:numId w:val="29"/>
        </w:numPr>
        <w:shd w:val="clear" w:color="auto" w:fill="FFFFFF"/>
        <w:jc w:val="both"/>
        <w:rPr>
          <w:rFonts w:asciiTheme="minorHAnsi" w:hAnsiTheme="minorHAnsi" w:cs="Arial"/>
          <w:color w:val="333333"/>
          <w:sz w:val="21"/>
          <w:szCs w:val="21"/>
        </w:rPr>
      </w:pPr>
      <w:r w:rsidRPr="00374252">
        <w:rPr>
          <w:rFonts w:asciiTheme="minorHAnsi" w:hAnsiTheme="minorHAnsi" w:cs="Arial"/>
          <w:color w:val="333333"/>
          <w:sz w:val="21"/>
          <w:szCs w:val="21"/>
        </w:rPr>
        <w:t xml:space="preserve">Identify and remove invalid </w:t>
      </w:r>
      <w:r>
        <w:rPr>
          <w:rFonts w:asciiTheme="minorHAnsi" w:hAnsiTheme="minorHAnsi" w:cs="Arial"/>
          <w:color w:val="333333"/>
          <w:sz w:val="21"/>
          <w:szCs w:val="21"/>
        </w:rPr>
        <w:t>a</w:t>
      </w:r>
      <w:r w:rsidRPr="00374252">
        <w:rPr>
          <w:rFonts w:asciiTheme="minorHAnsi" w:hAnsiTheme="minorHAnsi" w:cs="Arial"/>
          <w:color w:val="333333"/>
          <w:sz w:val="21"/>
          <w:szCs w:val="21"/>
        </w:rPr>
        <w:t>ge values</w:t>
      </w:r>
      <w:r>
        <w:rPr>
          <w:rFonts w:asciiTheme="minorHAnsi" w:hAnsiTheme="minorHAnsi" w:cs="Arial"/>
          <w:color w:val="333333"/>
          <w:sz w:val="21"/>
          <w:szCs w:val="21"/>
        </w:rPr>
        <w:t>;</w:t>
      </w:r>
    </w:p>
    <w:p w14:paraId="71C654CA" w14:textId="4721CFAF" w:rsidR="00155D1C" w:rsidRDefault="00155D1C" w:rsidP="00507EA3">
      <w:pPr>
        <w:pStyle w:val="NormalWeb"/>
        <w:numPr>
          <w:ilvl w:val="0"/>
          <w:numId w:val="29"/>
        </w:numPr>
        <w:shd w:val="clear" w:color="auto" w:fill="FFFFFF"/>
        <w:spacing w:before="0" w:beforeAutospacing="0" w:after="0" w:afterAutospacing="0"/>
        <w:jc w:val="both"/>
        <w:rPr>
          <w:rFonts w:asciiTheme="minorHAnsi" w:hAnsiTheme="minorHAnsi" w:cs="Arial"/>
          <w:color w:val="333333"/>
          <w:sz w:val="21"/>
          <w:szCs w:val="21"/>
        </w:rPr>
      </w:pPr>
      <w:r w:rsidRPr="00374252">
        <w:rPr>
          <w:rFonts w:asciiTheme="minorHAnsi" w:hAnsiTheme="minorHAnsi" w:cs="Arial"/>
          <w:color w:val="333333"/>
          <w:sz w:val="21"/>
          <w:szCs w:val="21"/>
        </w:rPr>
        <w:t xml:space="preserve">Display the </w:t>
      </w:r>
      <w:r w:rsidRPr="008450CE">
        <w:rPr>
          <w:rFonts w:asciiTheme="minorHAnsi" w:hAnsiTheme="minorHAnsi" w:cs="Arial"/>
          <w:b/>
          <w:bCs/>
          <w:color w:val="333333"/>
          <w:sz w:val="21"/>
          <w:szCs w:val="21"/>
        </w:rPr>
        <w:t>5 top Locations</w:t>
      </w:r>
      <w:r w:rsidRPr="00374252">
        <w:rPr>
          <w:rFonts w:asciiTheme="minorHAnsi" w:hAnsiTheme="minorHAnsi" w:cs="Arial"/>
          <w:color w:val="333333"/>
          <w:sz w:val="21"/>
          <w:szCs w:val="21"/>
        </w:rPr>
        <w:t xml:space="preserve"> where </w:t>
      </w:r>
      <w:r w:rsidR="00373708">
        <w:rPr>
          <w:rFonts w:asciiTheme="minorHAnsi" w:hAnsiTheme="minorHAnsi" w:cs="Arial"/>
          <w:color w:val="333333"/>
          <w:sz w:val="21"/>
          <w:szCs w:val="21"/>
        </w:rPr>
        <w:t xml:space="preserve">the </w:t>
      </w:r>
      <w:r w:rsidRPr="00374252">
        <w:rPr>
          <w:rFonts w:asciiTheme="minorHAnsi" w:hAnsiTheme="minorHAnsi" w:cs="Arial"/>
          <w:color w:val="333333"/>
          <w:sz w:val="21"/>
          <w:szCs w:val="21"/>
        </w:rPr>
        <w:t>maximum n</w:t>
      </w:r>
      <w:r>
        <w:rPr>
          <w:rFonts w:asciiTheme="minorHAnsi" w:hAnsiTheme="minorHAnsi" w:cs="Arial"/>
          <w:color w:val="333333"/>
          <w:sz w:val="21"/>
          <w:szCs w:val="21"/>
        </w:rPr>
        <w:t xml:space="preserve">umber </w:t>
      </w:r>
      <w:r w:rsidRPr="00374252">
        <w:rPr>
          <w:rFonts w:asciiTheme="minorHAnsi" w:hAnsiTheme="minorHAnsi" w:cs="Arial"/>
          <w:color w:val="333333"/>
          <w:sz w:val="21"/>
          <w:szCs w:val="21"/>
        </w:rPr>
        <w:t>of transactions occurred</w:t>
      </w:r>
      <w:r w:rsidRPr="00DE5C2E">
        <w:rPr>
          <w:rFonts w:asciiTheme="minorHAnsi" w:hAnsiTheme="minorHAnsi" w:cs="Arial"/>
          <w:color w:val="333333"/>
          <w:sz w:val="21"/>
          <w:szCs w:val="21"/>
        </w:rPr>
        <w:t>.</w:t>
      </w:r>
      <w:r>
        <w:rPr>
          <w:rFonts w:asciiTheme="minorHAnsi" w:hAnsiTheme="minorHAnsi" w:cs="Arial"/>
          <w:color w:val="333333"/>
          <w:sz w:val="21"/>
          <w:szCs w:val="21"/>
        </w:rPr>
        <w:t xml:space="preserve">                         </w:t>
      </w:r>
    </w:p>
    <w:p w14:paraId="60AFCC48" w14:textId="013EE8E2" w:rsidR="00155D1C" w:rsidRPr="004C5B80" w:rsidRDefault="00155D1C" w:rsidP="00155D1C">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5D1270">
        <w:rPr>
          <w:rFonts w:asciiTheme="minorHAnsi" w:hAnsiTheme="minorHAnsi" w:cs="Arial"/>
          <w:b/>
          <w:bCs/>
          <w:color w:val="333333"/>
          <w:sz w:val="21"/>
          <w:szCs w:val="21"/>
        </w:rPr>
        <w:t>17</w:t>
      </w:r>
      <w:r>
        <w:rPr>
          <w:rFonts w:asciiTheme="minorHAnsi" w:hAnsiTheme="minorHAnsi" w:cs="Arial"/>
          <w:b/>
          <w:bCs/>
          <w:color w:val="333333"/>
          <w:sz w:val="21"/>
          <w:szCs w:val="21"/>
        </w:rPr>
        <w:t xml:space="preserve"> </w:t>
      </w:r>
      <w:r w:rsidRPr="004C5B80">
        <w:rPr>
          <w:rFonts w:asciiTheme="minorHAnsi" w:hAnsiTheme="minorHAnsi" w:cs="Arial"/>
          <w:b/>
          <w:bCs/>
          <w:color w:val="333333"/>
          <w:sz w:val="21"/>
          <w:szCs w:val="21"/>
        </w:rPr>
        <w:t xml:space="preserve">Marks]                          </w:t>
      </w:r>
    </w:p>
    <w:p w14:paraId="5E815595" w14:textId="77777777" w:rsidR="00155D1C" w:rsidRDefault="00155D1C" w:rsidP="00155D1C">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Pr="00DE5C2E">
        <w:rPr>
          <w:rFonts w:asciiTheme="minorHAnsi" w:hAnsiTheme="minorHAnsi" w:cs="Arial"/>
          <w:color w:val="333333"/>
          <w:sz w:val="21"/>
          <w:szCs w:val="21"/>
        </w:rPr>
        <w:t xml:space="preserve">: The </w:t>
      </w:r>
      <w:r>
        <w:rPr>
          <w:rFonts w:asciiTheme="minorHAnsi" w:hAnsiTheme="minorHAnsi" w:cs="Arial"/>
          <w:color w:val="333333"/>
          <w:sz w:val="21"/>
          <w:szCs w:val="21"/>
        </w:rPr>
        <w:t>second</w:t>
      </w:r>
      <w:r w:rsidRPr="00DE5C2E">
        <w:rPr>
          <w:rFonts w:asciiTheme="minorHAnsi" w:hAnsiTheme="minorHAnsi" w:cs="Arial"/>
          <w:color w:val="333333"/>
          <w:sz w:val="21"/>
          <w:szCs w:val="21"/>
        </w:rPr>
        <w:t xml:space="preserve"> step is to build an RFM model to assign Recency, Frequency and Monetary values to each customer.</w:t>
      </w:r>
    </w:p>
    <w:p w14:paraId="22BD0CB9" w14:textId="1CD71A32" w:rsidR="00155D1C" w:rsidRDefault="00155D1C" w:rsidP="0093483D">
      <w:pPr>
        <w:pStyle w:val="NormalWeb"/>
        <w:numPr>
          <w:ilvl w:val="0"/>
          <w:numId w:val="29"/>
        </w:numPr>
        <w:shd w:val="clear" w:color="auto" w:fill="FFFFFF"/>
        <w:spacing w:before="0" w:beforeAutospacing="0"/>
        <w:ind w:left="1077" w:hanging="357"/>
        <w:jc w:val="both"/>
        <w:rPr>
          <w:rFonts w:asciiTheme="minorHAnsi" w:hAnsiTheme="minorHAnsi" w:cs="Arial"/>
          <w:color w:val="333333"/>
          <w:sz w:val="21"/>
          <w:szCs w:val="21"/>
        </w:rPr>
      </w:pPr>
      <w:r>
        <w:rPr>
          <w:rFonts w:asciiTheme="minorHAnsi" w:hAnsiTheme="minorHAnsi" w:cs="Arial"/>
          <w:color w:val="333333"/>
          <w:sz w:val="21"/>
          <w:szCs w:val="21"/>
        </w:rPr>
        <w:t xml:space="preserve">Write a query to define and calculate the </w:t>
      </w:r>
      <w:del w:id="3" w:author="Palomino, Marco" w:date="2025-02-26T11:43:00Z" w16du:dateUtc="2025-02-26T11:43:00Z">
        <w:r w:rsidDel="004201D3">
          <w:rPr>
            <w:rFonts w:asciiTheme="minorHAnsi" w:hAnsiTheme="minorHAnsi" w:cs="Arial"/>
            <w:color w:val="333333"/>
            <w:sz w:val="21"/>
            <w:szCs w:val="21"/>
          </w:rPr>
          <w:delText xml:space="preserve"> </w:delText>
        </w:r>
      </w:del>
      <w:r>
        <w:rPr>
          <w:rFonts w:asciiTheme="minorHAnsi" w:hAnsiTheme="minorHAnsi" w:cs="Arial"/>
          <w:color w:val="333333"/>
          <w:sz w:val="21"/>
          <w:szCs w:val="21"/>
        </w:rPr>
        <w:t>RFM values per Customer;</w:t>
      </w:r>
    </w:p>
    <w:p w14:paraId="499DD5A5" w14:textId="77777777" w:rsidR="00155D1C" w:rsidRDefault="00155D1C" w:rsidP="00507EA3">
      <w:pPr>
        <w:pStyle w:val="NormalWeb"/>
        <w:numPr>
          <w:ilvl w:val="0"/>
          <w:numId w:val="29"/>
        </w:numPr>
        <w:shd w:val="clear" w:color="auto" w:fill="FFFFFF"/>
        <w:jc w:val="both"/>
        <w:rPr>
          <w:rFonts w:asciiTheme="minorHAnsi" w:hAnsiTheme="minorHAnsi" w:cs="Arial"/>
          <w:color w:val="333333"/>
          <w:sz w:val="21"/>
          <w:szCs w:val="21"/>
        </w:rPr>
      </w:pPr>
      <w:r>
        <w:rPr>
          <w:rFonts w:asciiTheme="minorHAnsi" w:hAnsiTheme="minorHAnsi" w:cs="Arial"/>
          <w:color w:val="333333"/>
          <w:sz w:val="21"/>
          <w:szCs w:val="21"/>
        </w:rPr>
        <w:t>C</w:t>
      </w:r>
      <w:r w:rsidRPr="00F37654">
        <w:rPr>
          <w:rFonts w:asciiTheme="minorHAnsi" w:hAnsiTheme="minorHAnsi" w:cs="Arial"/>
          <w:color w:val="333333"/>
          <w:sz w:val="21"/>
          <w:szCs w:val="21"/>
        </w:rPr>
        <w:t>heck the distribution of Recency,</w:t>
      </w:r>
      <w:r>
        <w:rPr>
          <w:rFonts w:asciiTheme="minorHAnsi" w:hAnsiTheme="minorHAnsi" w:cs="Arial"/>
          <w:color w:val="333333"/>
          <w:sz w:val="21"/>
          <w:szCs w:val="21"/>
        </w:rPr>
        <w:t xml:space="preserve"> F</w:t>
      </w:r>
      <w:r w:rsidRPr="00F37654">
        <w:rPr>
          <w:rFonts w:asciiTheme="minorHAnsi" w:hAnsiTheme="minorHAnsi" w:cs="Arial"/>
          <w:color w:val="333333"/>
          <w:sz w:val="21"/>
          <w:szCs w:val="21"/>
        </w:rPr>
        <w:t>requency &amp; Monetary</w:t>
      </w:r>
      <w:r>
        <w:rPr>
          <w:rFonts w:asciiTheme="minorHAnsi" w:hAnsiTheme="minorHAnsi" w:cs="Arial"/>
          <w:color w:val="333333"/>
          <w:sz w:val="21"/>
          <w:szCs w:val="21"/>
        </w:rPr>
        <w:t xml:space="preserve"> Values;</w:t>
      </w:r>
    </w:p>
    <w:p w14:paraId="4719FCDF" w14:textId="77777777" w:rsidR="00155D1C" w:rsidRPr="00374252" w:rsidRDefault="00155D1C" w:rsidP="00507EA3">
      <w:pPr>
        <w:pStyle w:val="NormalWeb"/>
        <w:numPr>
          <w:ilvl w:val="0"/>
          <w:numId w:val="29"/>
        </w:numPr>
        <w:shd w:val="clear" w:color="auto" w:fill="FFFFFF"/>
        <w:spacing w:before="0" w:beforeAutospacing="0" w:after="0" w:afterAutospacing="0"/>
        <w:jc w:val="both"/>
        <w:rPr>
          <w:rFonts w:asciiTheme="minorHAnsi" w:hAnsiTheme="minorHAnsi" w:cs="Arial"/>
          <w:color w:val="333333"/>
          <w:sz w:val="21"/>
          <w:szCs w:val="21"/>
        </w:rPr>
      </w:pPr>
      <w:r>
        <w:rPr>
          <w:rFonts w:asciiTheme="minorHAnsi" w:hAnsiTheme="minorHAnsi" w:cs="Arial"/>
          <w:color w:val="333333"/>
          <w:sz w:val="21"/>
          <w:szCs w:val="21"/>
        </w:rPr>
        <w:t xml:space="preserve">Briefly discuss the issue of skewness and remove skew from the data. </w:t>
      </w:r>
    </w:p>
    <w:p w14:paraId="4B06E05C" w14:textId="6A95B989" w:rsidR="00155D1C" w:rsidRPr="004C5B80" w:rsidRDefault="00155D1C" w:rsidP="00155D1C">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r w:rsidR="005D1270">
        <w:rPr>
          <w:rFonts w:asciiTheme="minorHAnsi" w:hAnsiTheme="minorHAnsi" w:cs="Arial"/>
          <w:b/>
          <w:bCs/>
          <w:color w:val="333333"/>
          <w:sz w:val="21"/>
          <w:szCs w:val="21"/>
        </w:rPr>
        <w:t>17</w:t>
      </w:r>
      <w:r w:rsidRPr="004C5B80">
        <w:rPr>
          <w:rFonts w:asciiTheme="minorHAnsi" w:hAnsiTheme="minorHAnsi" w:cs="Arial"/>
          <w:b/>
          <w:bCs/>
          <w:color w:val="333333"/>
          <w:sz w:val="21"/>
          <w:szCs w:val="21"/>
        </w:rPr>
        <w:t xml:space="preserve"> Marks]                          </w:t>
      </w:r>
    </w:p>
    <w:p w14:paraId="61DA1218" w14:textId="77777777" w:rsidR="00155D1C" w:rsidRPr="00DE5C2E" w:rsidRDefault="00155D1C" w:rsidP="00155D1C">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20E244FF" w14:textId="77777777" w:rsidR="00507EA3" w:rsidRDefault="00155D1C" w:rsidP="00155D1C">
      <w:pPr>
        <w:pStyle w:val="NormalWeb"/>
        <w:numPr>
          <w:ilvl w:val="0"/>
          <w:numId w:val="21"/>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w:t>
      </w:r>
    </w:p>
    <w:p w14:paraId="05F51969" w14:textId="3651A687" w:rsidR="00155D1C" w:rsidRDefault="00155D1C" w:rsidP="00507EA3">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The second step is to divide the customer list into tiered groups for each of the three dimensions (R, F and M), using K-means </w:t>
      </w:r>
      <w:r w:rsidR="00387858">
        <w:rPr>
          <w:rFonts w:asciiTheme="minorHAnsi" w:hAnsiTheme="minorHAnsi" w:cs="Arial"/>
          <w:color w:val="333333"/>
          <w:sz w:val="21"/>
          <w:szCs w:val="21"/>
        </w:rPr>
        <w:t xml:space="preserve">clustering </w:t>
      </w:r>
      <w:r w:rsidRPr="00DE5C2E">
        <w:rPr>
          <w:rFonts w:asciiTheme="minorHAnsi" w:hAnsiTheme="minorHAnsi" w:cs="Arial"/>
          <w:color w:val="333333"/>
          <w:sz w:val="21"/>
          <w:szCs w:val="21"/>
        </w:rPr>
        <w:t>and discuss the profile of each found cluster (in terms of the properties that describe the properties of the customers of each cluster). The report should illustrate the</w:t>
      </w:r>
      <w:r>
        <w:rPr>
          <w:rFonts w:asciiTheme="minorHAnsi" w:hAnsiTheme="minorHAnsi" w:cs="Arial"/>
          <w:color w:val="333333"/>
          <w:sz w:val="21"/>
          <w:szCs w:val="21"/>
        </w:rPr>
        <w:t xml:space="preserve"> following</w:t>
      </w:r>
    </w:p>
    <w:p w14:paraId="26DC79D5" w14:textId="77777777" w:rsidR="00155D1C" w:rsidRDefault="00155D1C" w:rsidP="00507EA3">
      <w:pPr>
        <w:pStyle w:val="NormalWeb"/>
        <w:numPr>
          <w:ilvl w:val="1"/>
          <w:numId w:val="32"/>
        </w:numPr>
        <w:shd w:val="clear" w:color="auto" w:fill="FFFFFF"/>
        <w:spacing w:before="0" w:beforeAutospacing="0" w:after="0" w:afterAutospacing="0"/>
        <w:jc w:val="both"/>
        <w:rPr>
          <w:rFonts w:asciiTheme="minorHAnsi" w:hAnsiTheme="minorHAnsi" w:cs="Arial"/>
          <w:color w:val="333333"/>
          <w:sz w:val="21"/>
          <w:szCs w:val="21"/>
        </w:rPr>
      </w:pPr>
      <w:r>
        <w:rPr>
          <w:rStyle w:val="Strong"/>
          <w:rFonts w:asciiTheme="minorHAnsi" w:hAnsiTheme="minorHAnsi" w:cs="Arial"/>
          <w:b w:val="0"/>
          <w:bCs w:val="0"/>
          <w:color w:val="333333"/>
          <w:sz w:val="21"/>
          <w:szCs w:val="21"/>
        </w:rPr>
        <w:t>Brief discussion of the appropriateness of K-means as the</w:t>
      </w:r>
      <w:r w:rsidRPr="00DE5C2E">
        <w:rPr>
          <w:rFonts w:asciiTheme="minorHAnsi" w:hAnsiTheme="minorHAnsi" w:cs="Arial"/>
          <w:color w:val="333333"/>
          <w:sz w:val="21"/>
          <w:szCs w:val="21"/>
        </w:rPr>
        <w:t xml:space="preserve"> adopted clustering methodology</w:t>
      </w:r>
      <w:r>
        <w:rPr>
          <w:rFonts w:asciiTheme="minorHAnsi" w:hAnsiTheme="minorHAnsi" w:cs="Arial"/>
          <w:color w:val="333333"/>
          <w:sz w:val="21"/>
          <w:szCs w:val="21"/>
        </w:rPr>
        <w:t>.</w:t>
      </w:r>
    </w:p>
    <w:p w14:paraId="733AAC0E" w14:textId="29BDB496" w:rsidR="00155D1C" w:rsidRDefault="004C2BA3" w:rsidP="00507EA3">
      <w:pPr>
        <w:pStyle w:val="NormalWeb"/>
        <w:numPr>
          <w:ilvl w:val="1"/>
          <w:numId w:val="32"/>
        </w:numPr>
        <w:shd w:val="clear" w:color="auto" w:fill="FFFFFF"/>
        <w:spacing w:before="0" w:beforeAutospacing="0" w:after="0" w:afterAutospacing="0"/>
        <w:jc w:val="both"/>
        <w:rPr>
          <w:rFonts w:asciiTheme="minorHAnsi" w:hAnsiTheme="minorHAnsi" w:cs="Arial"/>
          <w:color w:val="333333"/>
          <w:sz w:val="21"/>
          <w:szCs w:val="21"/>
        </w:rPr>
      </w:pPr>
      <w:r>
        <w:rPr>
          <w:rFonts w:asciiTheme="minorHAnsi" w:hAnsiTheme="minorHAnsi" w:cs="Arial"/>
          <w:color w:val="333333"/>
          <w:sz w:val="21"/>
          <w:szCs w:val="21"/>
        </w:rPr>
        <w:t>I</w:t>
      </w:r>
      <w:r w:rsidRPr="00DE5C2E">
        <w:rPr>
          <w:rFonts w:asciiTheme="minorHAnsi" w:hAnsiTheme="minorHAnsi" w:cs="Arial"/>
          <w:color w:val="333333"/>
          <w:sz w:val="21"/>
          <w:szCs w:val="21"/>
        </w:rPr>
        <w:t xml:space="preserve">t </w:t>
      </w:r>
      <w:r w:rsidR="00155D1C" w:rsidRPr="00DE5C2E">
        <w:rPr>
          <w:rFonts w:asciiTheme="minorHAnsi" w:hAnsiTheme="minorHAnsi" w:cs="Arial"/>
          <w:color w:val="333333"/>
          <w:sz w:val="21"/>
          <w:szCs w:val="21"/>
        </w:rPr>
        <w:t xml:space="preserve">is necessary to discuss the </w:t>
      </w:r>
      <w:r w:rsidR="00155D1C">
        <w:rPr>
          <w:rFonts w:asciiTheme="minorHAnsi" w:hAnsiTheme="minorHAnsi" w:cs="Arial"/>
          <w:color w:val="333333"/>
          <w:sz w:val="21"/>
          <w:szCs w:val="21"/>
        </w:rPr>
        <w:t xml:space="preserve">techniques applied to identify </w:t>
      </w:r>
      <w:r w:rsidR="00155D1C" w:rsidRPr="00DE5C2E">
        <w:rPr>
          <w:rFonts w:asciiTheme="minorHAnsi" w:hAnsiTheme="minorHAnsi" w:cs="Arial"/>
          <w:color w:val="333333"/>
          <w:sz w:val="21"/>
          <w:szCs w:val="21"/>
        </w:rPr>
        <w:t xml:space="preserve">the best value of </w:t>
      </w:r>
      <w:r w:rsidR="00155D1C">
        <w:rPr>
          <w:rFonts w:asciiTheme="minorHAnsi" w:hAnsiTheme="minorHAnsi" w:cs="Arial"/>
          <w:color w:val="333333"/>
          <w:sz w:val="21"/>
          <w:szCs w:val="21"/>
        </w:rPr>
        <w:t>K-number of clusters</w:t>
      </w:r>
      <w:r w:rsidR="00155D1C" w:rsidRPr="00DE5C2E">
        <w:rPr>
          <w:rFonts w:asciiTheme="minorHAnsi" w:hAnsiTheme="minorHAnsi" w:cs="Arial"/>
          <w:color w:val="333333"/>
          <w:sz w:val="21"/>
          <w:szCs w:val="21"/>
        </w:rPr>
        <w:t>.</w:t>
      </w:r>
    </w:p>
    <w:p w14:paraId="2CE78076" w14:textId="77777777" w:rsidR="00155D1C" w:rsidRPr="001F3C74" w:rsidRDefault="00155D1C" w:rsidP="00507EA3">
      <w:pPr>
        <w:pStyle w:val="NormalWeb"/>
        <w:numPr>
          <w:ilvl w:val="1"/>
          <w:numId w:val="32"/>
        </w:numPr>
        <w:shd w:val="clear" w:color="auto" w:fill="FFFFFF"/>
        <w:spacing w:before="0" w:beforeAutospacing="0" w:after="0" w:afterAutospacing="0"/>
        <w:jc w:val="both"/>
        <w:rPr>
          <w:rFonts w:asciiTheme="minorHAnsi" w:hAnsiTheme="minorHAnsi" w:cs="Arial"/>
          <w:color w:val="333333"/>
          <w:sz w:val="21"/>
          <w:szCs w:val="21"/>
        </w:rPr>
      </w:pPr>
      <w:r>
        <w:rPr>
          <w:rFonts w:asciiTheme="minorHAnsi" w:hAnsiTheme="minorHAnsi" w:cs="Arial"/>
          <w:color w:val="333333"/>
          <w:sz w:val="21"/>
          <w:szCs w:val="21"/>
        </w:rPr>
        <w:t xml:space="preserve">Implementation of K-Means using Python via Google </w:t>
      </w:r>
      <w:proofErr w:type="spellStart"/>
      <w:r>
        <w:rPr>
          <w:rFonts w:asciiTheme="minorHAnsi" w:hAnsiTheme="minorHAnsi" w:cs="Arial"/>
          <w:color w:val="333333"/>
          <w:sz w:val="21"/>
          <w:szCs w:val="21"/>
        </w:rPr>
        <w:t>Colab</w:t>
      </w:r>
      <w:proofErr w:type="spellEnd"/>
      <w:r>
        <w:rPr>
          <w:rFonts w:asciiTheme="minorHAnsi" w:hAnsiTheme="minorHAnsi" w:cs="Arial"/>
          <w:color w:val="333333"/>
          <w:sz w:val="21"/>
          <w:szCs w:val="21"/>
        </w:rPr>
        <w:t>.</w:t>
      </w:r>
    </w:p>
    <w:p w14:paraId="4837ED95" w14:textId="39939313" w:rsidR="00155D1C" w:rsidRPr="004C5B80" w:rsidRDefault="00155D1C" w:rsidP="00155D1C">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sidR="0093483D">
        <w:rPr>
          <w:rFonts w:asciiTheme="minorHAnsi" w:hAnsiTheme="minorHAnsi" w:cs="Arial"/>
          <w:b/>
          <w:bCs/>
          <w:color w:val="333333"/>
          <w:sz w:val="21"/>
          <w:szCs w:val="21"/>
        </w:rPr>
        <w:t>20</w:t>
      </w:r>
      <w:r w:rsidRPr="004C5B80">
        <w:rPr>
          <w:rFonts w:asciiTheme="minorHAnsi" w:hAnsiTheme="minorHAnsi" w:cs="Arial"/>
          <w:b/>
          <w:bCs/>
          <w:color w:val="333333"/>
          <w:sz w:val="21"/>
          <w:szCs w:val="21"/>
        </w:rPr>
        <w:t xml:space="preserve"> Marks]                          </w:t>
      </w:r>
    </w:p>
    <w:p w14:paraId="2744C2E1" w14:textId="2DF739B5" w:rsidR="00507EA3" w:rsidRDefault="0093483D" w:rsidP="0093483D">
      <w:pPr>
        <w:pStyle w:val="NormalWeb"/>
        <w:shd w:val="clear" w:color="auto" w:fill="FFFFFF"/>
        <w:spacing w:before="0" w:beforeAutospacing="0" w:after="0" w:afterAutospacing="0"/>
        <w:ind w:firstLine="720"/>
        <w:jc w:val="both"/>
        <w:rPr>
          <w:rFonts w:asciiTheme="minorHAnsi" w:hAnsiTheme="minorHAnsi" w:cs="Arial"/>
          <w:b/>
          <w:bCs/>
          <w:color w:val="333333"/>
          <w:sz w:val="21"/>
          <w:szCs w:val="21"/>
        </w:rPr>
      </w:pPr>
      <w:r>
        <w:rPr>
          <w:rFonts w:asciiTheme="minorHAnsi" w:hAnsiTheme="minorHAnsi" w:cs="Arial"/>
          <w:b/>
          <w:bCs/>
          <w:color w:val="333333"/>
          <w:sz w:val="21"/>
          <w:szCs w:val="21"/>
        </w:rPr>
        <w:t>Data Mart Desing</w:t>
      </w:r>
      <w:r w:rsidR="00155D1C" w:rsidRPr="00DE5C2E">
        <w:rPr>
          <w:rFonts w:asciiTheme="minorHAnsi" w:hAnsiTheme="minorHAnsi" w:cs="Arial"/>
          <w:b/>
          <w:bCs/>
          <w:color w:val="333333"/>
          <w:sz w:val="21"/>
          <w:szCs w:val="21"/>
        </w:rPr>
        <w:t>:</w:t>
      </w:r>
    </w:p>
    <w:p w14:paraId="77FCA1EA" w14:textId="77B30BB4" w:rsidR="0093483D" w:rsidRDefault="0093483D" w:rsidP="3117DCB0">
      <w:pPr>
        <w:pStyle w:val="NormalWeb"/>
        <w:numPr>
          <w:ilvl w:val="1"/>
          <w:numId w:val="32"/>
        </w:numPr>
        <w:shd w:val="clear" w:color="auto" w:fill="FFFFFF" w:themeFill="background1"/>
        <w:spacing w:before="0" w:beforeAutospacing="0" w:after="0" w:afterAutospacing="0"/>
        <w:jc w:val="both"/>
        <w:rPr>
          <w:rFonts w:asciiTheme="minorHAnsi" w:hAnsiTheme="minorHAnsi" w:cs="Arial"/>
          <w:b/>
          <w:bCs/>
          <w:color w:val="333333"/>
          <w:sz w:val="21"/>
          <w:szCs w:val="21"/>
        </w:rPr>
      </w:pPr>
      <w:r w:rsidRPr="3117DCB0">
        <w:rPr>
          <w:rFonts w:asciiTheme="minorHAnsi" w:hAnsiTheme="minorHAnsi" w:cs="Arial"/>
          <w:color w:val="333333"/>
          <w:sz w:val="21"/>
          <w:szCs w:val="21"/>
        </w:rPr>
        <w:t xml:space="preserve">Based on your findings (Task B), suggest the main dimensions and metrics for designing a data mart for the analysis needs of the marketing </w:t>
      </w:r>
      <w:r w:rsidR="5D32D4B4" w:rsidRPr="3117DCB0">
        <w:rPr>
          <w:rFonts w:asciiTheme="minorHAnsi" w:hAnsiTheme="minorHAnsi" w:cs="Arial"/>
          <w:color w:val="333333"/>
          <w:sz w:val="21"/>
          <w:szCs w:val="21"/>
        </w:rPr>
        <w:t>department</w:t>
      </w:r>
      <w:r w:rsidR="2C066FCC" w:rsidRPr="3117DCB0">
        <w:rPr>
          <w:rFonts w:asciiTheme="minorHAnsi" w:hAnsiTheme="minorHAnsi" w:cs="Arial"/>
          <w:color w:val="333333"/>
          <w:sz w:val="21"/>
          <w:szCs w:val="21"/>
        </w:rPr>
        <w:t>.</w:t>
      </w:r>
      <w:r w:rsidR="5D32D4B4" w:rsidRPr="3117DCB0">
        <w:rPr>
          <w:rFonts w:asciiTheme="minorHAnsi" w:hAnsiTheme="minorHAnsi" w:cs="Arial"/>
          <w:color w:val="333333"/>
          <w:sz w:val="21"/>
          <w:szCs w:val="21"/>
        </w:rPr>
        <w:t xml:space="preserve">           </w:t>
      </w:r>
    </w:p>
    <w:p w14:paraId="0B6D8BCF" w14:textId="18291014" w:rsidR="0093483D" w:rsidRDefault="1779BE0A" w:rsidP="3117DCB0">
      <w:pPr>
        <w:pStyle w:val="NormalWeb"/>
        <w:shd w:val="clear" w:color="auto" w:fill="FFFFFF" w:themeFill="background1"/>
        <w:spacing w:before="0" w:beforeAutospacing="0" w:after="0" w:afterAutospacing="0"/>
        <w:ind w:left="5040" w:right="540"/>
        <w:jc w:val="right"/>
        <w:rPr>
          <w:rFonts w:asciiTheme="minorHAnsi" w:hAnsiTheme="minorHAnsi" w:cs="Arial"/>
          <w:b/>
          <w:bCs/>
          <w:color w:val="333333"/>
          <w:sz w:val="21"/>
          <w:szCs w:val="21"/>
        </w:rPr>
      </w:pPr>
      <w:r w:rsidRPr="3117DCB0">
        <w:rPr>
          <w:rFonts w:asciiTheme="minorHAnsi" w:hAnsiTheme="minorHAnsi" w:cs="Arial"/>
          <w:color w:val="333333"/>
          <w:sz w:val="21"/>
          <w:szCs w:val="21"/>
        </w:rPr>
        <w:t xml:space="preserve">   </w:t>
      </w:r>
      <w:r w:rsidR="52B3C6EA" w:rsidRPr="3117DCB0">
        <w:rPr>
          <w:rFonts w:asciiTheme="minorHAnsi" w:hAnsiTheme="minorHAnsi" w:cs="Arial"/>
          <w:color w:val="333333"/>
          <w:sz w:val="21"/>
          <w:szCs w:val="21"/>
        </w:rPr>
        <w:t>[</w:t>
      </w:r>
      <w:r w:rsidR="00B610DE" w:rsidRPr="3117DCB0">
        <w:rPr>
          <w:rFonts w:asciiTheme="minorHAnsi" w:hAnsiTheme="minorHAnsi" w:cs="Arial"/>
          <w:b/>
          <w:bCs/>
          <w:color w:val="333333"/>
          <w:sz w:val="21"/>
          <w:szCs w:val="21"/>
        </w:rPr>
        <w:t>1</w:t>
      </w:r>
      <w:r w:rsidR="352F8C46" w:rsidRPr="3117DCB0">
        <w:rPr>
          <w:rFonts w:asciiTheme="minorHAnsi" w:hAnsiTheme="minorHAnsi" w:cs="Arial"/>
          <w:b/>
          <w:bCs/>
          <w:color w:val="333333"/>
          <w:sz w:val="21"/>
          <w:szCs w:val="21"/>
        </w:rPr>
        <w:t xml:space="preserve">3 </w:t>
      </w:r>
      <w:r w:rsidR="00B610DE" w:rsidRPr="3117DCB0">
        <w:rPr>
          <w:rFonts w:asciiTheme="minorHAnsi" w:hAnsiTheme="minorHAnsi" w:cs="Arial"/>
          <w:b/>
          <w:bCs/>
          <w:color w:val="333333"/>
          <w:sz w:val="21"/>
          <w:szCs w:val="21"/>
        </w:rPr>
        <w:t>Marks]</w:t>
      </w:r>
      <w:r w:rsidR="00B610DE" w:rsidRPr="3117DCB0">
        <w:rPr>
          <w:rFonts w:asciiTheme="minorHAnsi" w:hAnsiTheme="minorHAnsi" w:cs="Arial"/>
          <w:color w:val="333333"/>
          <w:sz w:val="21"/>
          <w:szCs w:val="21"/>
        </w:rPr>
        <w:t xml:space="preserve">                      </w:t>
      </w:r>
    </w:p>
    <w:p w14:paraId="055865BD" w14:textId="7E12D3A4" w:rsidR="00155D1C" w:rsidRPr="004C5B80" w:rsidRDefault="00155D1C" w:rsidP="00155D1C">
      <w:pPr>
        <w:pStyle w:val="NormalWeb"/>
        <w:shd w:val="clear" w:color="auto" w:fill="FFFFFF"/>
        <w:spacing w:before="0" w:beforeAutospacing="0" w:after="0" w:afterAutospacing="0"/>
        <w:ind w:left="36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p>
    <w:p w14:paraId="2B43B1E5" w14:textId="77777777" w:rsidR="00155D1C" w:rsidRPr="00DE5C2E" w:rsidRDefault="00155D1C" w:rsidP="00155D1C">
      <w:pPr>
        <w:pStyle w:val="NormalWeb"/>
        <w:shd w:val="clear" w:color="auto" w:fill="FFFFFF"/>
        <w:spacing w:before="0" w:beforeAutospacing="0" w:after="0" w:afterAutospacing="0"/>
        <w:jc w:val="both"/>
        <w:rPr>
          <w:rFonts w:asciiTheme="minorHAnsi" w:hAnsiTheme="minorHAnsi" w:cs="Arial"/>
          <w:color w:val="333333"/>
          <w:sz w:val="21"/>
          <w:szCs w:val="21"/>
        </w:rPr>
      </w:pPr>
    </w:p>
    <w:p w14:paraId="7773C5AA" w14:textId="0221A1AD" w:rsidR="00507EA3" w:rsidRPr="0093483D" w:rsidRDefault="00B610DE" w:rsidP="1FCE22FF">
      <w:pPr>
        <w:pStyle w:val="NormalWeb"/>
        <w:numPr>
          <w:ilvl w:val="0"/>
          <w:numId w:val="21"/>
        </w:numPr>
        <w:shd w:val="clear" w:color="auto" w:fill="FFFFFF" w:themeFill="background1"/>
        <w:spacing w:before="0" w:beforeAutospacing="0" w:after="0" w:afterAutospacing="0"/>
        <w:jc w:val="both"/>
        <w:rPr>
          <w:rStyle w:val="Strong"/>
          <w:rFonts w:asciiTheme="minorHAnsi" w:hAnsiTheme="minorHAnsi" w:cs="Arial"/>
          <w:b w:val="0"/>
          <w:bCs w:val="0"/>
          <w:color w:val="333333"/>
          <w:sz w:val="21"/>
          <w:szCs w:val="21"/>
        </w:rPr>
      </w:pPr>
      <w:r w:rsidRPr="1FCE22FF">
        <w:rPr>
          <w:rStyle w:val="Strong"/>
          <w:rFonts w:asciiTheme="minorHAnsi" w:hAnsiTheme="minorHAnsi" w:cs="Arial"/>
          <w:color w:val="333333"/>
          <w:sz w:val="21"/>
          <w:szCs w:val="21"/>
        </w:rPr>
        <w:t>Review Results and CRM</w:t>
      </w:r>
      <w:r w:rsidR="004810E6" w:rsidRPr="1FCE22FF">
        <w:rPr>
          <w:rStyle w:val="Strong"/>
          <w:rFonts w:asciiTheme="minorHAnsi" w:hAnsiTheme="minorHAnsi" w:cs="Arial"/>
          <w:color w:val="333333"/>
          <w:sz w:val="21"/>
          <w:szCs w:val="21"/>
        </w:rPr>
        <w:t xml:space="preserve"> as a driver for</w:t>
      </w:r>
      <w:r w:rsidR="571317BE" w:rsidRPr="1FCE22FF">
        <w:rPr>
          <w:rStyle w:val="Strong"/>
          <w:rFonts w:asciiTheme="minorHAnsi" w:hAnsiTheme="minorHAnsi" w:cs="Arial"/>
          <w:color w:val="333333"/>
          <w:sz w:val="21"/>
          <w:szCs w:val="21"/>
        </w:rPr>
        <w:t xml:space="preserve"> </w:t>
      </w:r>
      <w:r w:rsidRPr="1FCE22FF">
        <w:rPr>
          <w:rStyle w:val="Strong"/>
          <w:rFonts w:asciiTheme="minorHAnsi" w:hAnsiTheme="minorHAnsi" w:cs="Arial"/>
          <w:color w:val="333333"/>
          <w:sz w:val="21"/>
          <w:szCs w:val="21"/>
        </w:rPr>
        <w:t>Sustainability</w:t>
      </w:r>
      <w:r w:rsidR="00155D1C" w:rsidRPr="1FCE22FF">
        <w:rPr>
          <w:rStyle w:val="Strong"/>
          <w:rFonts w:asciiTheme="minorHAnsi" w:hAnsiTheme="minorHAnsi" w:cs="Arial"/>
          <w:color w:val="333333"/>
          <w:sz w:val="21"/>
          <w:szCs w:val="21"/>
        </w:rPr>
        <w:t>:</w:t>
      </w:r>
    </w:p>
    <w:p w14:paraId="1763B5FC" w14:textId="77777777" w:rsidR="0093483D" w:rsidRPr="00507EA3" w:rsidRDefault="0093483D" w:rsidP="0093483D">
      <w:pPr>
        <w:pStyle w:val="NormalWeb"/>
        <w:shd w:val="clear" w:color="auto" w:fill="FFFFFF"/>
        <w:spacing w:before="0" w:beforeAutospacing="0" w:after="0" w:afterAutospacing="0"/>
        <w:ind w:left="720"/>
        <w:jc w:val="both"/>
        <w:rPr>
          <w:rStyle w:val="Strong"/>
          <w:rFonts w:asciiTheme="minorHAnsi" w:hAnsiTheme="minorHAnsi" w:cs="Arial"/>
          <w:b w:val="0"/>
          <w:bCs w:val="0"/>
          <w:color w:val="333333"/>
          <w:sz w:val="21"/>
          <w:szCs w:val="21"/>
        </w:rPr>
      </w:pPr>
    </w:p>
    <w:p w14:paraId="6705EC6C" w14:textId="00846B73" w:rsidR="0093483D" w:rsidRPr="00F11CA3" w:rsidRDefault="0093483D" w:rsidP="2F5F490F">
      <w:pPr>
        <w:pStyle w:val="NormalWeb"/>
        <w:numPr>
          <w:ilvl w:val="1"/>
          <w:numId w:val="21"/>
        </w:numPr>
        <w:shd w:val="clear" w:color="auto" w:fill="FFFFFF" w:themeFill="background1"/>
        <w:spacing w:before="0" w:beforeAutospacing="0" w:after="0" w:afterAutospacing="0"/>
        <w:jc w:val="both"/>
        <w:rPr>
          <w:rFonts w:asciiTheme="minorHAnsi" w:hAnsiTheme="minorHAnsi" w:cs="Arial"/>
          <w:color w:val="333333"/>
          <w:sz w:val="21"/>
          <w:szCs w:val="21"/>
        </w:rPr>
      </w:pPr>
      <w:r w:rsidRPr="3117DCB0">
        <w:rPr>
          <w:rFonts w:asciiTheme="minorHAnsi" w:hAnsiTheme="minorHAnsi" w:cs="Arial"/>
          <w:color w:val="333333"/>
          <w:sz w:val="21"/>
          <w:szCs w:val="21"/>
        </w:rPr>
        <w:t xml:space="preserve">Discuss briefly the business value for marketers of the specific clusters of customers and their behaviour </w:t>
      </w:r>
      <w:r w:rsidRPr="3117DCB0">
        <w:rPr>
          <w:rFonts w:asciiTheme="minorHAnsi" w:hAnsiTheme="minorHAnsi" w:cs="Arial"/>
          <w:b/>
          <w:bCs/>
          <w:color w:val="333333"/>
          <w:sz w:val="21"/>
          <w:szCs w:val="21"/>
        </w:rPr>
        <w:t>per Location</w:t>
      </w:r>
      <w:r w:rsidRPr="3117DCB0">
        <w:rPr>
          <w:rFonts w:asciiTheme="minorHAnsi" w:hAnsiTheme="minorHAnsi" w:cs="Arial"/>
          <w:color w:val="333333"/>
          <w:sz w:val="21"/>
          <w:szCs w:val="21"/>
        </w:rPr>
        <w:t xml:space="preserve"> – in terms of maximum number of transactions occurred in the </w:t>
      </w:r>
      <w:r w:rsidRPr="3117DCB0">
        <w:rPr>
          <w:rFonts w:asciiTheme="minorHAnsi" w:hAnsiTheme="minorHAnsi" w:cs="Arial"/>
          <w:b/>
          <w:bCs/>
          <w:color w:val="333333"/>
          <w:sz w:val="21"/>
          <w:szCs w:val="21"/>
        </w:rPr>
        <w:t>5 top Locations</w:t>
      </w:r>
      <w:r w:rsidRPr="3117DCB0">
        <w:rPr>
          <w:rFonts w:asciiTheme="minorHAnsi" w:hAnsiTheme="minorHAnsi" w:cs="Arial"/>
          <w:color w:val="333333"/>
          <w:sz w:val="21"/>
          <w:szCs w:val="21"/>
        </w:rPr>
        <w:t xml:space="preserve"> and cluster descriptive characteristics for RFM values.      </w:t>
      </w:r>
      <w:r w:rsidRPr="3117DCB0">
        <w:rPr>
          <w:rFonts w:asciiTheme="minorHAnsi" w:hAnsiTheme="minorHAnsi" w:cs="Arial"/>
          <w:b/>
          <w:bCs/>
          <w:color w:val="333333"/>
          <w:sz w:val="21"/>
          <w:szCs w:val="21"/>
        </w:rPr>
        <w:t>[1</w:t>
      </w:r>
      <w:r w:rsidR="00B610DE" w:rsidRPr="3117DCB0">
        <w:rPr>
          <w:rFonts w:asciiTheme="minorHAnsi" w:hAnsiTheme="minorHAnsi" w:cs="Arial"/>
          <w:b/>
          <w:bCs/>
          <w:color w:val="333333"/>
          <w:sz w:val="21"/>
          <w:szCs w:val="21"/>
        </w:rPr>
        <w:t>6</w:t>
      </w:r>
      <w:r w:rsidRPr="3117DCB0">
        <w:rPr>
          <w:rFonts w:asciiTheme="minorHAnsi" w:hAnsiTheme="minorHAnsi" w:cs="Arial"/>
          <w:b/>
          <w:bCs/>
          <w:color w:val="333333"/>
          <w:sz w:val="21"/>
          <w:szCs w:val="21"/>
        </w:rPr>
        <w:t xml:space="preserve"> Marks]</w:t>
      </w:r>
    </w:p>
    <w:p w14:paraId="48421998" w14:textId="77777777" w:rsidR="00F11CA3" w:rsidRPr="0093483D"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5F0C5FEF" w14:textId="4A8E84C0" w:rsidR="00155D1C" w:rsidRDefault="004810E6" w:rsidP="7B2533AE">
      <w:pPr>
        <w:pStyle w:val="NormalWeb"/>
        <w:numPr>
          <w:ilvl w:val="1"/>
          <w:numId w:val="21"/>
        </w:numPr>
        <w:shd w:val="clear" w:color="auto" w:fill="FFFFFF" w:themeFill="background1"/>
        <w:spacing w:before="0" w:beforeAutospacing="0" w:after="0" w:afterAutospacing="0"/>
        <w:jc w:val="both"/>
        <w:rPr>
          <w:rFonts w:asciiTheme="minorHAnsi" w:hAnsiTheme="minorHAnsi" w:cs="Arial"/>
          <w:color w:val="333333"/>
          <w:sz w:val="21"/>
          <w:szCs w:val="21"/>
        </w:rPr>
      </w:pPr>
      <w:r w:rsidRPr="3117DCB0">
        <w:rPr>
          <w:rFonts w:asciiTheme="minorHAnsi" w:hAnsiTheme="minorHAnsi" w:cs="Arial"/>
          <w:color w:val="333333"/>
          <w:sz w:val="21"/>
          <w:szCs w:val="21"/>
        </w:rPr>
        <w:t>Discuss how CRM tools contribute to sustainability for b</w:t>
      </w:r>
      <w:r w:rsidR="00F11CA3" w:rsidRPr="3117DCB0">
        <w:rPr>
          <w:rFonts w:asciiTheme="minorHAnsi" w:hAnsiTheme="minorHAnsi" w:cs="Arial"/>
          <w:color w:val="333333"/>
          <w:sz w:val="21"/>
          <w:szCs w:val="21"/>
        </w:rPr>
        <w:t>anking</w:t>
      </w:r>
      <w:r w:rsidRPr="3117DCB0">
        <w:rPr>
          <w:rFonts w:asciiTheme="minorHAnsi" w:hAnsiTheme="minorHAnsi" w:cs="Arial"/>
          <w:color w:val="333333"/>
          <w:sz w:val="21"/>
          <w:szCs w:val="21"/>
        </w:rPr>
        <w:t>, highlighting the practical benefits and offering insights into how these systems can be used to create a more sustainable future for businesses.</w:t>
      </w:r>
      <w:r w:rsidR="00F11CA3" w:rsidRPr="3117DCB0">
        <w:rPr>
          <w:rFonts w:asciiTheme="minorHAnsi" w:hAnsiTheme="minorHAnsi" w:cs="Arial"/>
          <w:color w:val="333333"/>
          <w:sz w:val="21"/>
          <w:szCs w:val="21"/>
        </w:rPr>
        <w:t xml:space="preserve">                                                                                                    </w:t>
      </w:r>
      <w:r w:rsidR="00F11CA3" w:rsidRPr="3117DCB0">
        <w:rPr>
          <w:rFonts w:asciiTheme="minorHAnsi" w:hAnsiTheme="minorHAnsi" w:cs="Arial"/>
          <w:b/>
          <w:bCs/>
          <w:color w:val="333333"/>
          <w:sz w:val="21"/>
          <w:szCs w:val="21"/>
        </w:rPr>
        <w:t>[17 Marks]</w:t>
      </w:r>
    </w:p>
    <w:p w14:paraId="56525FCF" w14:textId="77777777" w:rsidR="0093483D" w:rsidRPr="00507EA3" w:rsidRDefault="0093483D" w:rsidP="00B610DE">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5CE1C6C0" w14:textId="77777777" w:rsidR="00155D1C" w:rsidRPr="000C148B" w:rsidRDefault="00155D1C" w:rsidP="00155D1C">
      <w:pPr>
        <w:jc w:val="right"/>
        <w:rPr>
          <w:rFonts w:asciiTheme="minorHAnsi" w:hAnsiTheme="minorHAnsi" w:cs="Arial"/>
          <w:color w:val="333333"/>
          <w:sz w:val="21"/>
          <w:szCs w:val="21"/>
        </w:rPr>
      </w:pPr>
    </w:p>
    <w:p w14:paraId="5C9291C9" w14:textId="77777777" w:rsidR="00155D1C" w:rsidRPr="000C148B" w:rsidRDefault="00155D1C" w:rsidP="00155D1C">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w:t>
      </w:r>
      <w:r>
        <w:rPr>
          <w:rFonts w:asciiTheme="minorHAnsi" w:hAnsiTheme="minorHAnsi" w:cs="Arial"/>
          <w:color w:val="333333"/>
          <w:sz w:val="21"/>
          <w:szCs w:val="21"/>
        </w:rPr>
        <w:t>100</w:t>
      </w:r>
      <w:r w:rsidRPr="000C148B">
        <w:rPr>
          <w:rFonts w:asciiTheme="minorHAnsi" w:hAnsiTheme="minorHAnsi" w:cs="Arial"/>
          <w:color w:val="333333"/>
          <w:sz w:val="21"/>
          <w:szCs w:val="21"/>
        </w:rPr>
        <w:t xml:space="preserve"> Marks]</w:t>
      </w:r>
    </w:p>
    <w:p w14:paraId="7DEFA448" w14:textId="77777777" w:rsidR="00155D1C" w:rsidRDefault="00155D1C" w:rsidP="00155D1C">
      <w:pPr>
        <w:jc w:val="right"/>
        <w:rPr>
          <w:rFonts w:cs="Arial"/>
          <w:b w:val="0"/>
          <w:bCs/>
          <w:color w:val="333333"/>
          <w:sz w:val="21"/>
          <w:szCs w:val="21"/>
        </w:rPr>
      </w:pPr>
    </w:p>
    <w:p w14:paraId="567C9379" w14:textId="77777777" w:rsidR="000C148B" w:rsidRDefault="000C148B" w:rsidP="000C148B">
      <w:pPr>
        <w:jc w:val="right"/>
        <w:rPr>
          <w:rFonts w:cs="Arial"/>
          <w:b w:val="0"/>
          <w:bCs/>
          <w:color w:val="333333"/>
          <w:sz w:val="21"/>
          <w:szCs w:val="21"/>
        </w:rPr>
      </w:pPr>
    </w:p>
    <w:p w14:paraId="1F3B18CC" w14:textId="50B63692" w:rsidR="00D13E3A" w:rsidRDefault="00D13E3A">
      <w:pPr>
        <w:rPr>
          <w:rFonts w:cs="Arial"/>
          <w:b w:val="0"/>
          <w:bCs/>
          <w:color w:val="333333"/>
          <w:sz w:val="21"/>
          <w:szCs w:val="21"/>
        </w:rPr>
      </w:pPr>
      <w:r>
        <w:rPr>
          <w:rFonts w:cs="Arial"/>
          <w:b w:val="0"/>
          <w:bCs/>
          <w:color w:val="333333"/>
          <w:sz w:val="21"/>
          <w:szCs w:val="21"/>
        </w:rPr>
        <w:br w:type="page"/>
      </w:r>
    </w:p>
    <w:p w14:paraId="1A67A6C8" w14:textId="32A4C388" w:rsidR="0071361B" w:rsidRPr="00DB42A5" w:rsidRDefault="00C117B9" w:rsidP="006E3BB0">
      <w:pPr>
        <w:tabs>
          <w:tab w:val="left" w:pos="2556"/>
          <w:tab w:val="left" w:pos="4944"/>
          <w:tab w:val="left" w:pos="5412"/>
          <w:tab w:val="left" w:pos="6828"/>
        </w:tabs>
        <w:rPr>
          <w:rFonts w:ascii="Arial Narrow" w:hAnsi="Arial Narrow"/>
          <w:b w:val="0"/>
          <w:bCs/>
          <w:sz w:val="36"/>
          <w:szCs w:val="36"/>
          <w:u w:val="single"/>
        </w:rPr>
      </w:pPr>
      <w:r>
        <w:rPr>
          <w:rFonts w:cs="Arial"/>
          <w:b w:val="0"/>
          <w:bCs/>
          <w:color w:val="333333"/>
          <w:sz w:val="21"/>
          <w:szCs w:val="21"/>
        </w:rPr>
        <w:lastRenderedPageBreak/>
        <w:tab/>
      </w:r>
      <w:r w:rsidR="00660469">
        <w:rPr>
          <w:rFonts w:ascii="Arial Narrow" w:hAnsi="Arial Narrow"/>
          <w:bCs/>
          <w:sz w:val="36"/>
          <w:szCs w:val="36"/>
          <w:u w:val="single"/>
        </w:rPr>
        <w:t>M</w:t>
      </w:r>
      <w:r w:rsidR="0071361B">
        <w:rPr>
          <w:rFonts w:ascii="Arial Narrow" w:hAnsi="Arial Narrow"/>
          <w:bCs/>
          <w:sz w:val="36"/>
          <w:szCs w:val="36"/>
          <w:u w:val="single"/>
        </w:rPr>
        <w:t>arking Scheme</w:t>
      </w:r>
    </w:p>
    <w:p w14:paraId="6A31FA36" w14:textId="724CB5B0" w:rsidR="0071361B" w:rsidRDefault="0071361B" w:rsidP="00061AEB">
      <w:pPr>
        <w:autoSpaceDE w:val="0"/>
        <w:autoSpaceDN w:val="0"/>
        <w:adjustRightInd w:val="0"/>
        <w:jc w:val="both"/>
        <w:rPr>
          <w:rFonts w:ascii="Arial Narrow" w:hAnsi="Arial Narrow"/>
          <w:b w:val="0"/>
          <w:sz w:val="22"/>
          <w:szCs w:val="22"/>
        </w:rPr>
      </w:pPr>
      <w:r w:rsidRPr="0071361B">
        <w:rPr>
          <w:rFonts w:ascii="Arial Narrow" w:hAnsi="Arial Narrow"/>
          <w:b w:val="0"/>
          <w:sz w:val="22"/>
          <w:szCs w:val="22"/>
        </w:rPr>
        <w:t xml:space="preserve">Due to the nature of the assessment candidates may come up with more than one equally, </w:t>
      </w:r>
      <w:r w:rsidR="00354FC1">
        <w:rPr>
          <w:rFonts w:ascii="Arial Narrow" w:hAnsi="Arial Narrow"/>
          <w:b w:val="0"/>
          <w:sz w:val="22"/>
          <w:szCs w:val="22"/>
        </w:rPr>
        <w:t>good</w:t>
      </w:r>
      <w:r w:rsidRPr="0071361B">
        <w:rPr>
          <w:rFonts w:ascii="Arial Narrow" w:hAnsi="Arial Narrow"/>
          <w:b w:val="0"/>
          <w:sz w:val="22"/>
          <w:szCs w:val="22"/>
        </w:rPr>
        <w:t xml:space="preserve"> solutions. Thus marks will be allocated as follows</w:t>
      </w:r>
    </w:p>
    <w:p w14:paraId="726EE9CF" w14:textId="77777777" w:rsidR="000C148B" w:rsidRPr="00DE5C2E" w:rsidRDefault="000C148B" w:rsidP="000C148B">
      <w:pPr>
        <w:pStyle w:val="NormalWeb"/>
        <w:shd w:val="clear" w:color="auto" w:fill="FFFFFF"/>
        <w:spacing w:before="0" w:beforeAutospacing="0" w:after="0" w:afterAutospacing="0"/>
        <w:jc w:val="both"/>
        <w:rPr>
          <w:rFonts w:asciiTheme="minorHAnsi" w:hAnsiTheme="minorHAnsi" w:cs="Arial"/>
          <w:color w:val="333333"/>
          <w:sz w:val="22"/>
          <w:szCs w:val="22"/>
        </w:rPr>
      </w:pPr>
      <w:r>
        <w:rPr>
          <w:rStyle w:val="Strong"/>
          <w:rFonts w:asciiTheme="minorHAnsi" w:hAnsiTheme="minorHAnsi" w:cs="Arial"/>
          <w:color w:val="333333"/>
          <w:sz w:val="27"/>
          <w:szCs w:val="27"/>
        </w:rPr>
        <w:t>Tasks</w:t>
      </w:r>
    </w:p>
    <w:p w14:paraId="0C32EE67" w14:textId="77777777" w:rsidR="00F11CA3" w:rsidRDefault="00F11CA3" w:rsidP="00F11CA3">
      <w:pPr>
        <w:pStyle w:val="NormalWeb"/>
        <w:shd w:val="clear" w:color="auto" w:fill="FFFFFF"/>
        <w:spacing w:before="0" w:beforeAutospacing="0" w:after="0" w:afterAutospacing="0" w:line="120" w:lineRule="auto"/>
        <w:jc w:val="both"/>
        <w:rPr>
          <w:rStyle w:val="Strong"/>
          <w:rFonts w:asciiTheme="minorHAnsi" w:hAnsiTheme="minorHAnsi" w:cs="Arial"/>
          <w:color w:val="333333"/>
          <w:sz w:val="27"/>
          <w:szCs w:val="27"/>
        </w:rPr>
      </w:pPr>
    </w:p>
    <w:p w14:paraId="18F090E1" w14:textId="77777777" w:rsidR="00F11CA3" w:rsidRPr="006E2525" w:rsidRDefault="00F11CA3" w:rsidP="00F11CA3">
      <w:pPr>
        <w:pStyle w:val="NormalWeb"/>
        <w:shd w:val="clear" w:color="auto" w:fill="FFFFFF"/>
        <w:spacing w:before="0" w:beforeAutospacing="0" w:after="0" w:afterAutospacing="0"/>
        <w:jc w:val="both"/>
        <w:rPr>
          <w:rFonts w:ascii="Arial" w:hAnsi="Arial" w:cs="Arial"/>
          <w:color w:val="333333"/>
        </w:rPr>
      </w:pPr>
      <w:r w:rsidRPr="006E2525">
        <w:rPr>
          <w:rStyle w:val="Strong"/>
          <w:rFonts w:ascii="Arial" w:hAnsi="Arial" w:cs="Arial"/>
          <w:color w:val="333333"/>
        </w:rPr>
        <w:t>Task</w:t>
      </w:r>
      <w:r>
        <w:rPr>
          <w:rStyle w:val="Strong"/>
          <w:rFonts w:ascii="Arial" w:hAnsi="Arial" w:cs="Arial"/>
          <w:color w:val="333333"/>
        </w:rPr>
        <w:t>s</w:t>
      </w:r>
    </w:p>
    <w:p w14:paraId="5FF2C8B3" w14:textId="77777777" w:rsidR="00F11CA3" w:rsidRPr="00507EA3" w:rsidRDefault="00F11CA3" w:rsidP="00F11CA3">
      <w:pPr>
        <w:pStyle w:val="NormalWeb"/>
        <w:numPr>
          <w:ilvl w:val="0"/>
          <w:numId w:val="35"/>
        </w:numPr>
        <w:shd w:val="clear" w:color="auto" w:fill="FFFFFF"/>
        <w:spacing w:before="0" w:beforeAutospacing="0" w:after="0" w:afterAutospacing="0"/>
        <w:jc w:val="both"/>
        <w:rPr>
          <w:rStyle w:val="Strong"/>
          <w:rFonts w:asciiTheme="minorHAnsi" w:hAnsiTheme="minorHAnsi" w:cs="Arial"/>
          <w:b w:val="0"/>
          <w:bCs w:val="0"/>
          <w:color w:val="333333"/>
          <w:sz w:val="21"/>
          <w:szCs w:val="21"/>
        </w:rPr>
      </w:pPr>
    </w:p>
    <w:p w14:paraId="000A6761" w14:textId="1BC59E16" w:rsidR="00F11CA3"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Data Understanding</w:t>
      </w:r>
      <w:r w:rsidRPr="00DE5C2E">
        <w:rPr>
          <w:rFonts w:asciiTheme="minorHAnsi" w:hAnsiTheme="minorHAnsi" w:cs="Arial"/>
          <w:color w:val="333333"/>
          <w:sz w:val="21"/>
          <w:szCs w:val="21"/>
        </w:rPr>
        <w:t xml:space="preserve">: </w:t>
      </w:r>
      <w:r w:rsidR="00F71A35">
        <w:rPr>
          <w:rFonts w:asciiTheme="minorHAnsi" w:hAnsiTheme="minorHAnsi" w:cs="Arial"/>
          <w:color w:val="333333"/>
          <w:sz w:val="21"/>
          <w:szCs w:val="21"/>
        </w:rPr>
        <w:t>U</w:t>
      </w:r>
      <w:r w:rsidR="00F71A35" w:rsidRPr="00DE5C2E">
        <w:rPr>
          <w:rFonts w:asciiTheme="minorHAnsi" w:hAnsiTheme="minorHAnsi" w:cs="Arial"/>
          <w:color w:val="333333"/>
          <w:sz w:val="21"/>
          <w:szCs w:val="21"/>
        </w:rPr>
        <w:t xml:space="preserve">seful </w:t>
      </w:r>
      <w:r w:rsidRPr="00DE5C2E">
        <w:rPr>
          <w:rFonts w:asciiTheme="minorHAnsi" w:hAnsiTheme="minorHAnsi" w:cs="Arial"/>
          <w:color w:val="333333"/>
          <w:sz w:val="21"/>
          <w:szCs w:val="21"/>
        </w:rPr>
        <w:t>as a preliminary step to capture</w:t>
      </w:r>
      <w:r>
        <w:rPr>
          <w:rFonts w:asciiTheme="minorHAnsi" w:hAnsiTheme="minorHAnsi" w:cs="Arial"/>
          <w:color w:val="333333"/>
          <w:sz w:val="21"/>
          <w:szCs w:val="21"/>
        </w:rPr>
        <w:t xml:space="preserve"> the</w:t>
      </w:r>
      <w:r w:rsidRPr="00DE5C2E">
        <w:rPr>
          <w:rFonts w:asciiTheme="minorHAnsi" w:hAnsiTheme="minorHAnsi" w:cs="Arial"/>
          <w:color w:val="333333"/>
          <w:sz w:val="21"/>
          <w:szCs w:val="21"/>
        </w:rPr>
        <w:t xml:space="preserve"> basic data propert</w:t>
      </w:r>
      <w:r>
        <w:rPr>
          <w:rFonts w:asciiTheme="minorHAnsi" w:hAnsiTheme="minorHAnsi" w:cs="Arial"/>
          <w:color w:val="333333"/>
          <w:sz w:val="21"/>
          <w:szCs w:val="21"/>
        </w:rPr>
        <w:t>ies</w:t>
      </w:r>
    </w:p>
    <w:p w14:paraId="2A2C9A61" w14:textId="29238045"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Identify and remove null values;                                                                                        </w:t>
      </w:r>
      <w:r w:rsidRPr="00F11CA3">
        <w:rPr>
          <w:rFonts w:asciiTheme="minorHAnsi" w:hAnsiTheme="minorHAnsi" w:cs="Arial"/>
          <w:b/>
          <w:bCs/>
          <w:i/>
          <w:iCs/>
          <w:color w:val="333333"/>
          <w:sz w:val="21"/>
          <w:szCs w:val="21"/>
        </w:rPr>
        <w:t>[3 Marks]</w:t>
      </w:r>
    </w:p>
    <w:p w14:paraId="0C2B402D" w14:textId="2ABE0818"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Identify and remove invalid transaction amount values;                                              </w:t>
      </w:r>
      <w:r w:rsidRPr="00F11CA3">
        <w:rPr>
          <w:rFonts w:asciiTheme="minorHAnsi" w:hAnsiTheme="minorHAnsi" w:cs="Arial"/>
          <w:b/>
          <w:bCs/>
          <w:i/>
          <w:iCs/>
          <w:color w:val="333333"/>
          <w:sz w:val="21"/>
          <w:szCs w:val="21"/>
        </w:rPr>
        <w:t>[4 Marks]</w:t>
      </w:r>
    </w:p>
    <w:p w14:paraId="7249C3A7" w14:textId="57493D09"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Identify and remove invalid age values;                                                                           </w:t>
      </w:r>
      <w:r w:rsidRPr="00F11CA3">
        <w:rPr>
          <w:rFonts w:asciiTheme="minorHAnsi" w:hAnsiTheme="minorHAnsi" w:cs="Arial"/>
          <w:b/>
          <w:bCs/>
          <w:i/>
          <w:iCs/>
          <w:color w:val="333333"/>
          <w:sz w:val="21"/>
          <w:szCs w:val="21"/>
        </w:rPr>
        <w:t>[5 Marks]</w:t>
      </w:r>
    </w:p>
    <w:p w14:paraId="7F3C19BD" w14:textId="2FB76494"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Display the </w:t>
      </w:r>
      <w:r w:rsidRPr="00F11CA3">
        <w:rPr>
          <w:rFonts w:asciiTheme="minorHAnsi" w:hAnsiTheme="minorHAnsi" w:cs="Arial"/>
          <w:b/>
          <w:bCs/>
          <w:i/>
          <w:iCs/>
          <w:color w:val="333333"/>
          <w:sz w:val="21"/>
          <w:szCs w:val="21"/>
        </w:rPr>
        <w:t>5 top Locations</w:t>
      </w:r>
      <w:r w:rsidRPr="00F11CA3">
        <w:rPr>
          <w:rFonts w:asciiTheme="minorHAnsi" w:hAnsiTheme="minorHAnsi" w:cs="Arial"/>
          <w:i/>
          <w:iCs/>
          <w:color w:val="333333"/>
          <w:sz w:val="21"/>
          <w:szCs w:val="21"/>
        </w:rPr>
        <w:t xml:space="preserve"> where maximum number of transactions occurred.    </w:t>
      </w:r>
      <w:r w:rsidRPr="00F11CA3">
        <w:rPr>
          <w:rFonts w:asciiTheme="minorHAnsi" w:hAnsiTheme="minorHAnsi" w:cs="Arial"/>
          <w:b/>
          <w:bCs/>
          <w:i/>
          <w:iCs/>
          <w:color w:val="333333"/>
          <w:sz w:val="21"/>
          <w:szCs w:val="21"/>
        </w:rPr>
        <w:t>[5 Marks]</w:t>
      </w:r>
    </w:p>
    <w:p w14:paraId="12E3DE8C" w14:textId="73F42B5F" w:rsidR="00F11CA3"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4ADD6485" w14:textId="77777777" w:rsidR="00F11CA3" w:rsidRPr="004C5B80" w:rsidRDefault="00F11CA3" w:rsidP="00F11CA3">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Pr>
          <w:rFonts w:asciiTheme="minorHAnsi" w:hAnsiTheme="minorHAnsi" w:cs="Arial"/>
          <w:b/>
          <w:bCs/>
          <w:color w:val="333333"/>
          <w:sz w:val="21"/>
          <w:szCs w:val="21"/>
        </w:rPr>
        <w:t xml:space="preserve">17 </w:t>
      </w:r>
      <w:r w:rsidRPr="004C5B80">
        <w:rPr>
          <w:rFonts w:asciiTheme="minorHAnsi" w:hAnsiTheme="minorHAnsi" w:cs="Arial"/>
          <w:b/>
          <w:bCs/>
          <w:color w:val="333333"/>
          <w:sz w:val="21"/>
          <w:szCs w:val="21"/>
        </w:rPr>
        <w:t xml:space="preserve">Marks]                          </w:t>
      </w:r>
    </w:p>
    <w:p w14:paraId="2A661CFB" w14:textId="77777777" w:rsidR="00F11CA3"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Fonts w:asciiTheme="minorHAnsi" w:hAnsiTheme="minorHAnsi" w:cs="Arial"/>
          <w:b/>
          <w:bCs/>
          <w:color w:val="333333"/>
          <w:sz w:val="21"/>
          <w:szCs w:val="21"/>
        </w:rPr>
        <w:t>Perform</w:t>
      </w:r>
      <w:r w:rsidRPr="00DE5C2E">
        <w:rPr>
          <w:rFonts w:asciiTheme="minorHAnsi" w:hAnsiTheme="minorHAnsi" w:cs="Arial"/>
          <w:color w:val="333333"/>
          <w:sz w:val="21"/>
          <w:szCs w:val="21"/>
        </w:rPr>
        <w:t xml:space="preserve"> </w:t>
      </w:r>
      <w:r w:rsidRPr="00DE5C2E">
        <w:rPr>
          <w:rFonts w:asciiTheme="minorHAnsi" w:hAnsiTheme="minorHAnsi" w:cs="Arial"/>
          <w:b/>
          <w:bCs/>
          <w:color w:val="333333"/>
          <w:sz w:val="21"/>
          <w:szCs w:val="21"/>
        </w:rPr>
        <w:t>RFM Segmentation</w:t>
      </w:r>
      <w:r w:rsidRPr="00DE5C2E">
        <w:rPr>
          <w:rFonts w:asciiTheme="minorHAnsi" w:hAnsiTheme="minorHAnsi" w:cs="Arial"/>
          <w:color w:val="333333"/>
          <w:sz w:val="21"/>
          <w:szCs w:val="21"/>
        </w:rPr>
        <w:t xml:space="preserve">: The </w:t>
      </w:r>
      <w:r>
        <w:rPr>
          <w:rFonts w:asciiTheme="minorHAnsi" w:hAnsiTheme="minorHAnsi" w:cs="Arial"/>
          <w:color w:val="333333"/>
          <w:sz w:val="21"/>
          <w:szCs w:val="21"/>
        </w:rPr>
        <w:t>second</w:t>
      </w:r>
      <w:r w:rsidRPr="00DE5C2E">
        <w:rPr>
          <w:rFonts w:asciiTheme="minorHAnsi" w:hAnsiTheme="minorHAnsi" w:cs="Arial"/>
          <w:color w:val="333333"/>
          <w:sz w:val="21"/>
          <w:szCs w:val="21"/>
        </w:rPr>
        <w:t xml:space="preserve"> step is to build an RFM model to assign Recency, Frequency and Monetary values to each customer.</w:t>
      </w:r>
    </w:p>
    <w:p w14:paraId="2A729AC8" w14:textId="193FF686"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Write a query to define and calculate the </w:t>
      </w:r>
      <w:del w:id="4" w:author="Palomino, Marco" w:date="2025-02-26T11:45:00Z" w16du:dateUtc="2025-02-26T11:45:00Z">
        <w:r w:rsidRPr="00F11CA3" w:rsidDel="00F71A35">
          <w:rPr>
            <w:rFonts w:asciiTheme="minorHAnsi" w:hAnsiTheme="minorHAnsi" w:cs="Arial"/>
            <w:i/>
            <w:iCs/>
            <w:color w:val="333333"/>
            <w:sz w:val="21"/>
            <w:szCs w:val="21"/>
          </w:rPr>
          <w:delText xml:space="preserve"> </w:delText>
        </w:r>
      </w:del>
      <w:r w:rsidRPr="00F11CA3">
        <w:rPr>
          <w:rFonts w:asciiTheme="minorHAnsi" w:hAnsiTheme="minorHAnsi" w:cs="Arial"/>
          <w:i/>
          <w:iCs/>
          <w:color w:val="333333"/>
          <w:sz w:val="21"/>
          <w:szCs w:val="21"/>
        </w:rPr>
        <w:t xml:space="preserve">RFM values per Customer;                      </w:t>
      </w:r>
      <w:r w:rsidRPr="00F11CA3">
        <w:rPr>
          <w:rFonts w:asciiTheme="minorHAnsi" w:hAnsiTheme="minorHAnsi" w:cs="Arial"/>
          <w:b/>
          <w:bCs/>
          <w:i/>
          <w:iCs/>
          <w:color w:val="333333"/>
          <w:sz w:val="21"/>
          <w:szCs w:val="21"/>
        </w:rPr>
        <w:t>[8 Marks]</w:t>
      </w:r>
    </w:p>
    <w:p w14:paraId="09A8BD15" w14:textId="1223788F" w:rsidR="00F11CA3" w:rsidRPr="00F11CA3" w:rsidRDefault="00F11CA3" w:rsidP="00F11CA3">
      <w:pPr>
        <w:pStyle w:val="NormalWeb"/>
        <w:numPr>
          <w:ilvl w:val="0"/>
          <w:numId w:val="36"/>
        </w:numPr>
        <w:shd w:val="clear" w:color="auto" w:fill="FFFFFF"/>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Check the distribution of Recency, Frequency &amp; Monetary Values;                           </w:t>
      </w:r>
      <w:r w:rsidRPr="00F11CA3">
        <w:rPr>
          <w:rFonts w:asciiTheme="minorHAnsi" w:hAnsiTheme="minorHAnsi" w:cs="Arial"/>
          <w:b/>
          <w:bCs/>
          <w:i/>
          <w:iCs/>
          <w:color w:val="333333"/>
          <w:sz w:val="21"/>
          <w:szCs w:val="21"/>
        </w:rPr>
        <w:t>[4 Marks]</w:t>
      </w:r>
    </w:p>
    <w:p w14:paraId="296A7A9D" w14:textId="70D1E3EB" w:rsidR="00F11CA3" w:rsidRPr="00F11CA3" w:rsidRDefault="00F11CA3" w:rsidP="00F11CA3">
      <w:pPr>
        <w:pStyle w:val="NormalWeb"/>
        <w:numPr>
          <w:ilvl w:val="0"/>
          <w:numId w:val="36"/>
        </w:numPr>
        <w:shd w:val="clear" w:color="auto" w:fill="FFFFFF"/>
        <w:spacing w:before="0" w:beforeAutospacing="0" w:after="0" w:afterAutospacing="0"/>
        <w:jc w:val="both"/>
        <w:rPr>
          <w:rFonts w:asciiTheme="minorHAnsi" w:hAnsiTheme="minorHAnsi" w:cs="Arial"/>
          <w:i/>
          <w:iCs/>
          <w:color w:val="333333"/>
          <w:sz w:val="21"/>
          <w:szCs w:val="21"/>
        </w:rPr>
      </w:pPr>
      <w:r w:rsidRPr="00F11CA3">
        <w:rPr>
          <w:rFonts w:asciiTheme="minorHAnsi" w:hAnsiTheme="minorHAnsi" w:cs="Arial"/>
          <w:i/>
          <w:iCs/>
          <w:color w:val="333333"/>
          <w:sz w:val="21"/>
          <w:szCs w:val="21"/>
        </w:rPr>
        <w:t xml:space="preserve">Briefly discuss the issue of skewness and remove skew from the data.                    </w:t>
      </w:r>
      <w:r w:rsidRPr="00F11CA3">
        <w:rPr>
          <w:rFonts w:asciiTheme="minorHAnsi" w:hAnsiTheme="minorHAnsi" w:cs="Arial"/>
          <w:b/>
          <w:bCs/>
          <w:i/>
          <w:iCs/>
          <w:color w:val="333333"/>
          <w:sz w:val="21"/>
          <w:szCs w:val="21"/>
        </w:rPr>
        <w:t>[5 Marks]</w:t>
      </w:r>
    </w:p>
    <w:p w14:paraId="075BCFF3" w14:textId="77777777" w:rsidR="00F11CA3" w:rsidRPr="00374252" w:rsidRDefault="00F11CA3" w:rsidP="00F11CA3">
      <w:pPr>
        <w:pStyle w:val="NormalWeb"/>
        <w:shd w:val="clear" w:color="auto" w:fill="FFFFFF"/>
        <w:spacing w:before="0" w:beforeAutospacing="0" w:after="0" w:afterAutospacing="0"/>
        <w:ind w:left="1080"/>
        <w:jc w:val="both"/>
        <w:rPr>
          <w:rFonts w:asciiTheme="minorHAnsi" w:hAnsiTheme="minorHAnsi" w:cs="Arial"/>
          <w:color w:val="333333"/>
          <w:sz w:val="21"/>
          <w:szCs w:val="21"/>
        </w:rPr>
      </w:pPr>
    </w:p>
    <w:p w14:paraId="74EEA469" w14:textId="77777777" w:rsidR="00F11CA3" w:rsidRPr="004C5B80" w:rsidRDefault="00F11CA3" w:rsidP="00F11CA3">
      <w:pPr>
        <w:pStyle w:val="NormalWeb"/>
        <w:shd w:val="clear" w:color="auto" w:fill="FFFFFF"/>
        <w:spacing w:before="0" w:beforeAutospacing="0" w:after="0" w:afterAutospacing="0"/>
        <w:ind w:left="72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 xml:space="preserve"> [</w:t>
      </w:r>
      <w:r>
        <w:rPr>
          <w:rFonts w:asciiTheme="minorHAnsi" w:hAnsiTheme="minorHAnsi" w:cs="Arial"/>
          <w:b/>
          <w:bCs/>
          <w:color w:val="333333"/>
          <w:sz w:val="21"/>
          <w:szCs w:val="21"/>
        </w:rPr>
        <w:t>17</w:t>
      </w:r>
      <w:r w:rsidRPr="004C5B80">
        <w:rPr>
          <w:rFonts w:asciiTheme="minorHAnsi" w:hAnsiTheme="minorHAnsi" w:cs="Arial"/>
          <w:b/>
          <w:bCs/>
          <w:color w:val="333333"/>
          <w:sz w:val="21"/>
          <w:szCs w:val="21"/>
        </w:rPr>
        <w:t xml:space="preserve"> Marks]                          </w:t>
      </w:r>
    </w:p>
    <w:p w14:paraId="02264603" w14:textId="77777777" w:rsidR="00F11CA3" w:rsidRPr="00DE5C2E" w:rsidRDefault="00F11CA3" w:rsidP="00F11CA3">
      <w:pPr>
        <w:pStyle w:val="NormalWeb"/>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 </w:t>
      </w:r>
    </w:p>
    <w:p w14:paraId="115889EE" w14:textId="77777777" w:rsidR="00F11CA3" w:rsidRDefault="00F11CA3" w:rsidP="00F11CA3">
      <w:pPr>
        <w:pStyle w:val="NormalWeb"/>
        <w:numPr>
          <w:ilvl w:val="0"/>
          <w:numId w:val="35"/>
        </w:numPr>
        <w:shd w:val="clear" w:color="auto" w:fill="FFFFFF"/>
        <w:spacing w:before="0" w:beforeAutospacing="0" w:after="0" w:afterAutospacing="0"/>
        <w:jc w:val="both"/>
        <w:rPr>
          <w:rFonts w:asciiTheme="minorHAnsi" w:hAnsiTheme="minorHAnsi" w:cs="Arial"/>
          <w:color w:val="333333"/>
          <w:sz w:val="21"/>
          <w:szCs w:val="21"/>
        </w:rPr>
      </w:pPr>
      <w:r w:rsidRPr="00DE5C2E">
        <w:rPr>
          <w:rStyle w:val="Strong"/>
          <w:rFonts w:asciiTheme="minorHAnsi" w:hAnsiTheme="minorHAnsi" w:cs="Arial"/>
          <w:color w:val="333333"/>
          <w:sz w:val="21"/>
          <w:szCs w:val="21"/>
        </w:rPr>
        <w:t>Customer segmentation with k-means:</w:t>
      </w:r>
      <w:r w:rsidRPr="00DE5C2E">
        <w:rPr>
          <w:rFonts w:asciiTheme="minorHAnsi" w:hAnsiTheme="minorHAnsi" w:cs="Arial"/>
          <w:color w:val="333333"/>
          <w:sz w:val="21"/>
          <w:szCs w:val="21"/>
        </w:rPr>
        <w:t> </w:t>
      </w:r>
    </w:p>
    <w:p w14:paraId="0CB022B8" w14:textId="242AEA52" w:rsidR="00F11CA3"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r w:rsidRPr="00DE5C2E">
        <w:rPr>
          <w:rFonts w:asciiTheme="minorHAnsi" w:hAnsiTheme="minorHAnsi" w:cs="Arial"/>
          <w:color w:val="333333"/>
          <w:sz w:val="21"/>
          <w:szCs w:val="21"/>
        </w:rPr>
        <w:t xml:space="preserve">The second step is to divide the customer list into tiered groups for each of the three dimensions (R, F and M), using K-means </w:t>
      </w:r>
      <w:r w:rsidR="00F71A35">
        <w:rPr>
          <w:rFonts w:asciiTheme="minorHAnsi" w:hAnsiTheme="minorHAnsi" w:cs="Arial"/>
          <w:color w:val="333333"/>
          <w:sz w:val="21"/>
          <w:szCs w:val="21"/>
        </w:rPr>
        <w:t xml:space="preserve">clustering </w:t>
      </w:r>
      <w:r w:rsidRPr="00DE5C2E">
        <w:rPr>
          <w:rFonts w:asciiTheme="minorHAnsi" w:hAnsiTheme="minorHAnsi" w:cs="Arial"/>
          <w:color w:val="333333"/>
          <w:sz w:val="21"/>
          <w:szCs w:val="21"/>
        </w:rPr>
        <w:t>and discuss the profile of each found cluster (in terms of the properties that describe the properties of the customers of each cluster). The report should illustrate the</w:t>
      </w:r>
      <w:r>
        <w:rPr>
          <w:rFonts w:asciiTheme="minorHAnsi" w:hAnsiTheme="minorHAnsi" w:cs="Arial"/>
          <w:color w:val="333333"/>
          <w:sz w:val="21"/>
          <w:szCs w:val="21"/>
        </w:rPr>
        <w:t xml:space="preserve"> following</w:t>
      </w:r>
    </w:p>
    <w:p w14:paraId="0E9A9226" w14:textId="77777777" w:rsidR="00642ED4" w:rsidRPr="00642ED4" w:rsidRDefault="00F11CA3" w:rsidP="00642ED4">
      <w:pPr>
        <w:pStyle w:val="NormalWeb"/>
        <w:numPr>
          <w:ilvl w:val="0"/>
          <w:numId w:val="37"/>
        </w:numPr>
        <w:shd w:val="clear" w:color="auto" w:fill="FFFFFF"/>
        <w:spacing w:before="0" w:beforeAutospacing="0" w:after="0" w:afterAutospacing="0"/>
        <w:ind w:left="1077"/>
        <w:jc w:val="both"/>
        <w:rPr>
          <w:rFonts w:asciiTheme="minorHAnsi" w:hAnsiTheme="minorHAnsi" w:cs="Arial"/>
          <w:i/>
          <w:iCs/>
          <w:color w:val="333333"/>
          <w:sz w:val="21"/>
          <w:szCs w:val="21"/>
        </w:rPr>
      </w:pPr>
      <w:r w:rsidRPr="00642ED4">
        <w:rPr>
          <w:rStyle w:val="Strong"/>
          <w:rFonts w:asciiTheme="minorHAnsi" w:hAnsiTheme="minorHAnsi" w:cs="Arial"/>
          <w:b w:val="0"/>
          <w:bCs w:val="0"/>
          <w:i/>
          <w:iCs/>
          <w:color w:val="333333"/>
          <w:sz w:val="21"/>
          <w:szCs w:val="21"/>
        </w:rPr>
        <w:t>Brief discussion of the appropriateness of K-means as the</w:t>
      </w:r>
      <w:r w:rsidRPr="00642ED4">
        <w:rPr>
          <w:rFonts w:asciiTheme="minorHAnsi" w:hAnsiTheme="minorHAnsi" w:cs="Arial"/>
          <w:i/>
          <w:iCs/>
          <w:color w:val="333333"/>
          <w:sz w:val="21"/>
          <w:szCs w:val="21"/>
        </w:rPr>
        <w:t xml:space="preserve"> adopted clustering methodology.</w:t>
      </w:r>
    </w:p>
    <w:p w14:paraId="5AE5829C" w14:textId="7A2BA32D" w:rsidR="00642ED4" w:rsidRPr="00642ED4" w:rsidRDefault="00642ED4" w:rsidP="00642ED4">
      <w:pPr>
        <w:pStyle w:val="NormalWeb"/>
        <w:shd w:val="clear" w:color="auto" w:fill="FFFFFF"/>
        <w:spacing w:before="0" w:beforeAutospacing="0" w:after="0" w:afterAutospacing="0"/>
        <w:ind w:left="1077" w:right="315"/>
        <w:jc w:val="right"/>
        <w:rPr>
          <w:rFonts w:asciiTheme="minorHAnsi" w:hAnsiTheme="minorHAnsi" w:cs="Arial"/>
          <w:i/>
          <w:iCs/>
          <w:color w:val="333333"/>
          <w:sz w:val="21"/>
          <w:szCs w:val="21"/>
        </w:rPr>
      </w:pPr>
      <w:r w:rsidRPr="00642ED4">
        <w:rPr>
          <w:rFonts w:asciiTheme="minorHAnsi" w:hAnsiTheme="minorHAnsi" w:cs="Arial"/>
          <w:b/>
          <w:bCs/>
          <w:i/>
          <w:iCs/>
          <w:color w:val="333333"/>
          <w:sz w:val="21"/>
          <w:szCs w:val="21"/>
        </w:rPr>
        <w:t>[4 Marks]</w:t>
      </w:r>
    </w:p>
    <w:p w14:paraId="4F9A65F0" w14:textId="00DA8C47" w:rsidR="00F11CA3" w:rsidRPr="00642ED4" w:rsidRDefault="00F71A35" w:rsidP="00642ED4">
      <w:pPr>
        <w:pStyle w:val="NormalWeb"/>
        <w:numPr>
          <w:ilvl w:val="0"/>
          <w:numId w:val="37"/>
        </w:numPr>
        <w:shd w:val="clear" w:color="auto" w:fill="FFFFFF"/>
        <w:spacing w:before="0" w:beforeAutospacing="0" w:after="0" w:afterAutospacing="0"/>
        <w:ind w:left="1077"/>
        <w:jc w:val="both"/>
        <w:rPr>
          <w:rFonts w:asciiTheme="minorHAnsi" w:hAnsiTheme="minorHAnsi" w:cs="Arial"/>
          <w:i/>
          <w:iCs/>
          <w:color w:val="333333"/>
          <w:sz w:val="21"/>
          <w:szCs w:val="21"/>
        </w:rPr>
      </w:pPr>
      <w:r>
        <w:rPr>
          <w:rFonts w:asciiTheme="minorHAnsi" w:hAnsiTheme="minorHAnsi" w:cs="Arial"/>
          <w:i/>
          <w:iCs/>
          <w:color w:val="333333"/>
          <w:sz w:val="21"/>
          <w:szCs w:val="21"/>
        </w:rPr>
        <w:t>I</w:t>
      </w:r>
      <w:r w:rsidRPr="00642ED4">
        <w:rPr>
          <w:rFonts w:asciiTheme="minorHAnsi" w:hAnsiTheme="minorHAnsi" w:cs="Arial"/>
          <w:i/>
          <w:iCs/>
          <w:color w:val="333333"/>
          <w:sz w:val="21"/>
          <w:szCs w:val="21"/>
        </w:rPr>
        <w:t xml:space="preserve">t </w:t>
      </w:r>
      <w:r w:rsidR="00F11CA3" w:rsidRPr="00642ED4">
        <w:rPr>
          <w:rFonts w:asciiTheme="minorHAnsi" w:hAnsiTheme="minorHAnsi" w:cs="Arial"/>
          <w:i/>
          <w:iCs/>
          <w:color w:val="333333"/>
          <w:sz w:val="21"/>
          <w:szCs w:val="21"/>
        </w:rPr>
        <w:t>is necessary to discuss the techniques applied to identify the best value of K-number of clusters.</w:t>
      </w:r>
    </w:p>
    <w:p w14:paraId="46D97C52" w14:textId="50540867" w:rsidR="00642ED4" w:rsidRPr="00642ED4" w:rsidRDefault="00642ED4" w:rsidP="00642ED4">
      <w:pPr>
        <w:pStyle w:val="NormalWeb"/>
        <w:shd w:val="clear" w:color="auto" w:fill="FFFFFF"/>
        <w:spacing w:before="0" w:beforeAutospacing="0" w:after="0" w:afterAutospacing="0"/>
        <w:ind w:left="1077" w:right="315"/>
        <w:jc w:val="right"/>
        <w:rPr>
          <w:rFonts w:asciiTheme="minorHAnsi" w:hAnsiTheme="minorHAnsi" w:cs="Arial"/>
          <w:i/>
          <w:iCs/>
          <w:color w:val="333333"/>
          <w:sz w:val="21"/>
          <w:szCs w:val="21"/>
        </w:rPr>
      </w:pPr>
      <w:r w:rsidRPr="00642ED4">
        <w:rPr>
          <w:rFonts w:asciiTheme="minorHAnsi" w:hAnsiTheme="minorHAnsi" w:cs="Arial"/>
          <w:b/>
          <w:bCs/>
          <w:i/>
          <w:iCs/>
          <w:color w:val="333333"/>
          <w:sz w:val="21"/>
          <w:szCs w:val="21"/>
        </w:rPr>
        <w:t>[7 Marks]</w:t>
      </w:r>
    </w:p>
    <w:p w14:paraId="7145761C" w14:textId="77777777" w:rsidR="00F11CA3" w:rsidRPr="00642ED4" w:rsidRDefault="00F11CA3" w:rsidP="00642ED4">
      <w:pPr>
        <w:pStyle w:val="NormalWeb"/>
        <w:numPr>
          <w:ilvl w:val="0"/>
          <w:numId w:val="37"/>
        </w:numPr>
        <w:shd w:val="clear" w:color="auto" w:fill="FFFFFF"/>
        <w:spacing w:before="0" w:beforeAutospacing="0" w:after="0" w:afterAutospacing="0"/>
        <w:ind w:left="1077"/>
        <w:jc w:val="both"/>
        <w:rPr>
          <w:rFonts w:asciiTheme="minorHAnsi" w:hAnsiTheme="minorHAnsi" w:cs="Arial"/>
          <w:i/>
          <w:iCs/>
          <w:color w:val="333333"/>
          <w:sz w:val="21"/>
          <w:szCs w:val="21"/>
        </w:rPr>
      </w:pPr>
      <w:r w:rsidRPr="00642ED4">
        <w:rPr>
          <w:rFonts w:asciiTheme="minorHAnsi" w:hAnsiTheme="minorHAnsi" w:cs="Arial"/>
          <w:i/>
          <w:iCs/>
          <w:color w:val="333333"/>
          <w:sz w:val="21"/>
          <w:szCs w:val="21"/>
        </w:rPr>
        <w:t xml:space="preserve">Implementation of K-Means using Python via Google </w:t>
      </w:r>
      <w:proofErr w:type="spellStart"/>
      <w:r w:rsidRPr="00642ED4">
        <w:rPr>
          <w:rFonts w:asciiTheme="minorHAnsi" w:hAnsiTheme="minorHAnsi" w:cs="Arial"/>
          <w:i/>
          <w:iCs/>
          <w:color w:val="333333"/>
          <w:sz w:val="21"/>
          <w:szCs w:val="21"/>
        </w:rPr>
        <w:t>Colab</w:t>
      </w:r>
      <w:proofErr w:type="spellEnd"/>
      <w:r w:rsidRPr="00642ED4">
        <w:rPr>
          <w:rFonts w:asciiTheme="minorHAnsi" w:hAnsiTheme="minorHAnsi" w:cs="Arial"/>
          <w:i/>
          <w:iCs/>
          <w:color w:val="333333"/>
          <w:sz w:val="21"/>
          <w:szCs w:val="21"/>
        </w:rPr>
        <w:t>.</w:t>
      </w:r>
    </w:p>
    <w:p w14:paraId="52B54982" w14:textId="66B81DE9" w:rsidR="00642ED4" w:rsidRPr="00374252" w:rsidRDefault="00642ED4" w:rsidP="00642ED4">
      <w:pPr>
        <w:pStyle w:val="NormalWeb"/>
        <w:shd w:val="clear" w:color="auto" w:fill="FFFFFF"/>
        <w:spacing w:before="0" w:beforeAutospacing="0" w:after="0" w:afterAutospacing="0"/>
        <w:ind w:left="1077" w:right="420"/>
        <w:jc w:val="right"/>
        <w:rPr>
          <w:rFonts w:asciiTheme="minorHAnsi" w:hAnsiTheme="minorHAnsi" w:cs="Arial"/>
          <w:color w:val="333333"/>
          <w:sz w:val="21"/>
          <w:szCs w:val="21"/>
        </w:rPr>
      </w:pPr>
      <w:r>
        <w:rPr>
          <w:rFonts w:asciiTheme="minorHAnsi" w:hAnsiTheme="minorHAnsi" w:cs="Arial"/>
          <w:b/>
          <w:bCs/>
          <w:i/>
          <w:iCs/>
          <w:color w:val="333333"/>
          <w:sz w:val="21"/>
          <w:szCs w:val="21"/>
        </w:rPr>
        <w:t xml:space="preserve">   </w:t>
      </w:r>
      <w:r w:rsidRPr="00642ED4">
        <w:rPr>
          <w:rFonts w:asciiTheme="minorHAnsi" w:hAnsiTheme="minorHAnsi" w:cs="Arial"/>
          <w:b/>
          <w:bCs/>
          <w:i/>
          <w:iCs/>
          <w:color w:val="333333"/>
          <w:sz w:val="21"/>
          <w:szCs w:val="21"/>
        </w:rPr>
        <w:t>[9 Marks</w:t>
      </w:r>
      <w:r w:rsidRPr="00F11CA3">
        <w:rPr>
          <w:rFonts w:asciiTheme="minorHAnsi" w:hAnsiTheme="minorHAnsi" w:cs="Arial"/>
          <w:b/>
          <w:bCs/>
          <w:color w:val="333333"/>
          <w:sz w:val="21"/>
          <w:szCs w:val="21"/>
        </w:rPr>
        <w:t>]</w:t>
      </w:r>
    </w:p>
    <w:p w14:paraId="7270212A" w14:textId="77777777" w:rsidR="00642ED4" w:rsidRPr="001F3C74" w:rsidRDefault="00642ED4" w:rsidP="00642ED4">
      <w:pPr>
        <w:pStyle w:val="NormalWeb"/>
        <w:shd w:val="clear" w:color="auto" w:fill="FFFFFF"/>
        <w:spacing w:before="0" w:beforeAutospacing="0" w:after="0" w:afterAutospacing="0"/>
        <w:ind w:left="1080"/>
        <w:jc w:val="both"/>
        <w:rPr>
          <w:rFonts w:asciiTheme="minorHAnsi" w:hAnsiTheme="minorHAnsi" w:cs="Arial"/>
          <w:color w:val="333333"/>
          <w:sz w:val="21"/>
          <w:szCs w:val="21"/>
        </w:rPr>
      </w:pPr>
    </w:p>
    <w:p w14:paraId="10D10CC8" w14:textId="77777777" w:rsidR="00F11CA3" w:rsidRPr="004C5B80" w:rsidRDefault="00F11CA3" w:rsidP="00F11CA3">
      <w:pPr>
        <w:pStyle w:val="NormalWeb"/>
        <w:shd w:val="clear" w:color="auto" w:fill="FFFFFF"/>
        <w:spacing w:before="0" w:beforeAutospacing="0" w:after="0" w:afterAutospacing="0"/>
        <w:jc w:val="right"/>
        <w:rPr>
          <w:rFonts w:asciiTheme="minorHAnsi" w:hAnsiTheme="minorHAnsi" w:cs="Arial"/>
          <w:b/>
          <w:bCs/>
          <w:color w:val="333333"/>
          <w:sz w:val="21"/>
          <w:szCs w:val="21"/>
        </w:rPr>
      </w:pPr>
      <w:r w:rsidRPr="004C5B80">
        <w:rPr>
          <w:rFonts w:asciiTheme="minorHAnsi" w:hAnsiTheme="minorHAnsi" w:cs="Arial"/>
          <w:b/>
          <w:bCs/>
          <w:color w:val="333333"/>
          <w:sz w:val="21"/>
          <w:szCs w:val="21"/>
        </w:rPr>
        <w:t>[</w:t>
      </w:r>
      <w:r>
        <w:rPr>
          <w:rFonts w:asciiTheme="minorHAnsi" w:hAnsiTheme="minorHAnsi" w:cs="Arial"/>
          <w:b/>
          <w:bCs/>
          <w:color w:val="333333"/>
          <w:sz w:val="21"/>
          <w:szCs w:val="21"/>
        </w:rPr>
        <w:t>20</w:t>
      </w:r>
      <w:r w:rsidRPr="004C5B80">
        <w:rPr>
          <w:rFonts w:asciiTheme="minorHAnsi" w:hAnsiTheme="minorHAnsi" w:cs="Arial"/>
          <w:b/>
          <w:bCs/>
          <w:color w:val="333333"/>
          <w:sz w:val="21"/>
          <w:szCs w:val="21"/>
        </w:rPr>
        <w:t xml:space="preserve"> Marks]                          </w:t>
      </w:r>
    </w:p>
    <w:p w14:paraId="3EE40AD4" w14:textId="77777777" w:rsidR="00F11CA3" w:rsidRDefault="00F11CA3" w:rsidP="00F11CA3">
      <w:pPr>
        <w:pStyle w:val="NormalWeb"/>
        <w:shd w:val="clear" w:color="auto" w:fill="FFFFFF"/>
        <w:spacing w:before="0" w:beforeAutospacing="0" w:after="0" w:afterAutospacing="0"/>
        <w:ind w:firstLine="720"/>
        <w:jc w:val="both"/>
        <w:rPr>
          <w:rFonts w:asciiTheme="minorHAnsi" w:hAnsiTheme="minorHAnsi" w:cs="Arial"/>
          <w:b/>
          <w:bCs/>
          <w:color w:val="333333"/>
          <w:sz w:val="21"/>
          <w:szCs w:val="21"/>
        </w:rPr>
      </w:pPr>
      <w:r>
        <w:rPr>
          <w:rFonts w:asciiTheme="minorHAnsi" w:hAnsiTheme="minorHAnsi" w:cs="Arial"/>
          <w:b/>
          <w:bCs/>
          <w:color w:val="333333"/>
          <w:sz w:val="21"/>
          <w:szCs w:val="21"/>
        </w:rPr>
        <w:t>Data Mart Desing</w:t>
      </w:r>
      <w:r w:rsidRPr="00DE5C2E">
        <w:rPr>
          <w:rFonts w:asciiTheme="minorHAnsi" w:hAnsiTheme="minorHAnsi" w:cs="Arial"/>
          <w:b/>
          <w:bCs/>
          <w:color w:val="333333"/>
          <w:sz w:val="21"/>
          <w:szCs w:val="21"/>
        </w:rPr>
        <w:t>:</w:t>
      </w:r>
    </w:p>
    <w:p w14:paraId="39EC299D" w14:textId="77777777" w:rsidR="00642ED4" w:rsidRPr="00642ED4" w:rsidRDefault="00F11CA3" w:rsidP="00F11CA3">
      <w:pPr>
        <w:pStyle w:val="NormalWeb"/>
        <w:numPr>
          <w:ilvl w:val="0"/>
          <w:numId w:val="37"/>
        </w:numPr>
        <w:shd w:val="clear" w:color="auto" w:fill="FFFFFF"/>
        <w:spacing w:before="0" w:beforeAutospacing="0" w:after="0" w:afterAutospacing="0"/>
        <w:jc w:val="both"/>
        <w:rPr>
          <w:rFonts w:asciiTheme="minorHAnsi" w:hAnsiTheme="minorHAnsi" w:cs="Arial"/>
          <w:b/>
          <w:bCs/>
          <w:color w:val="333333"/>
          <w:sz w:val="21"/>
          <w:szCs w:val="21"/>
        </w:rPr>
      </w:pPr>
      <w:r w:rsidRPr="00507EA3">
        <w:rPr>
          <w:rFonts w:asciiTheme="minorHAnsi" w:hAnsiTheme="minorHAnsi" w:cs="Arial"/>
          <w:color w:val="333333"/>
          <w:sz w:val="21"/>
          <w:szCs w:val="21"/>
        </w:rPr>
        <w:t>Based on your findings (Task</w:t>
      </w:r>
      <w:r>
        <w:rPr>
          <w:rFonts w:asciiTheme="minorHAnsi" w:hAnsiTheme="minorHAnsi" w:cs="Arial"/>
          <w:color w:val="333333"/>
          <w:sz w:val="21"/>
          <w:szCs w:val="21"/>
        </w:rPr>
        <w:t xml:space="preserve"> B</w:t>
      </w:r>
      <w:r w:rsidRPr="00507EA3">
        <w:rPr>
          <w:rFonts w:asciiTheme="minorHAnsi" w:hAnsiTheme="minorHAnsi" w:cs="Arial"/>
          <w:color w:val="333333"/>
          <w:sz w:val="21"/>
          <w:szCs w:val="21"/>
        </w:rPr>
        <w:t>), suggest the main dimensions and metrics for designing a data mart for the analysis needs of the marketing department</w:t>
      </w:r>
      <w:r w:rsidR="00642ED4">
        <w:rPr>
          <w:rFonts w:asciiTheme="minorHAnsi" w:hAnsiTheme="minorHAnsi" w:cs="Arial"/>
          <w:color w:val="333333"/>
          <w:sz w:val="21"/>
          <w:szCs w:val="21"/>
        </w:rPr>
        <w:t>.</w:t>
      </w:r>
    </w:p>
    <w:p w14:paraId="1561CA53" w14:textId="1FA0C7C4" w:rsidR="00642ED4" w:rsidRPr="00642ED4" w:rsidRDefault="00642ED4" w:rsidP="00642ED4">
      <w:pPr>
        <w:autoSpaceDE w:val="0"/>
        <w:autoSpaceDN w:val="0"/>
        <w:adjustRightInd w:val="0"/>
        <w:ind w:left="1440"/>
        <w:rPr>
          <w:rFonts w:asciiTheme="minorHAnsi" w:eastAsia="NimbusRomanNo9L" w:hAnsiTheme="minorHAnsi"/>
          <w:b w:val="0"/>
          <w:i/>
          <w:iCs/>
          <w:sz w:val="20"/>
          <w:szCs w:val="20"/>
          <w:lang w:eastAsia="en-GB"/>
        </w:rPr>
      </w:pPr>
      <w:r w:rsidRPr="00642ED4">
        <w:rPr>
          <w:rFonts w:asciiTheme="minorHAnsi" w:hAnsiTheme="minorHAnsi"/>
          <w:b w:val="0"/>
          <w:i/>
          <w:iCs/>
          <w:sz w:val="20"/>
          <w:szCs w:val="20"/>
          <w:lang w:val="en-US"/>
        </w:rPr>
        <w:t>Identification of business  value customer segments/location in Python</w:t>
      </w:r>
      <w:r w:rsidRPr="00642ED4">
        <w:rPr>
          <w:rFonts w:asciiTheme="minorHAnsi" w:eastAsia="NimbusRomanNo9L" w:hAnsiTheme="minorHAnsi"/>
          <w:b w:val="0"/>
          <w:i/>
          <w:iCs/>
          <w:sz w:val="20"/>
          <w:szCs w:val="20"/>
          <w:lang w:eastAsia="en-GB"/>
        </w:rPr>
        <w:t xml:space="preserve">           </w:t>
      </w:r>
      <w:r w:rsidRPr="00642ED4">
        <w:rPr>
          <w:rFonts w:asciiTheme="minorHAnsi" w:hAnsiTheme="minorHAnsi" w:cs="Arial"/>
          <w:i/>
          <w:iCs/>
          <w:color w:val="333333"/>
          <w:sz w:val="20"/>
          <w:szCs w:val="20"/>
        </w:rPr>
        <w:t>[7 Marks]</w:t>
      </w:r>
    </w:p>
    <w:p w14:paraId="639B85A0" w14:textId="39A5B007" w:rsidR="00642ED4" w:rsidRPr="00642ED4" w:rsidRDefault="00642ED4" w:rsidP="00642ED4">
      <w:pPr>
        <w:autoSpaceDE w:val="0"/>
        <w:autoSpaceDN w:val="0"/>
        <w:adjustRightInd w:val="0"/>
        <w:ind w:left="720" w:firstLine="720"/>
        <w:rPr>
          <w:rFonts w:asciiTheme="minorHAnsi" w:eastAsia="NimbusRomanNo9L" w:hAnsiTheme="minorHAnsi"/>
          <w:b w:val="0"/>
          <w:i/>
          <w:iCs/>
          <w:sz w:val="20"/>
          <w:szCs w:val="20"/>
          <w:lang w:eastAsia="en-GB"/>
        </w:rPr>
      </w:pPr>
      <w:r w:rsidRPr="3117DCB0">
        <w:rPr>
          <w:rFonts w:asciiTheme="minorHAnsi" w:hAnsiTheme="minorHAnsi"/>
          <w:b w:val="0"/>
          <w:i/>
          <w:iCs/>
          <w:sz w:val="20"/>
          <w:szCs w:val="20"/>
          <w:lang w:val="en-US"/>
        </w:rPr>
        <w:t>Correct Justification of their business value</w:t>
      </w:r>
      <w:r>
        <w:tab/>
      </w:r>
      <w:r w:rsidRPr="3117DCB0">
        <w:rPr>
          <w:rFonts w:asciiTheme="minorHAnsi" w:hAnsiTheme="minorHAnsi"/>
          <w:b w:val="0"/>
          <w:i/>
          <w:iCs/>
          <w:sz w:val="20"/>
          <w:szCs w:val="20"/>
          <w:lang w:val="en-US"/>
        </w:rPr>
        <w:t xml:space="preserve">                                                         </w:t>
      </w:r>
      <w:r w:rsidRPr="3117DCB0">
        <w:rPr>
          <w:rFonts w:asciiTheme="minorHAnsi" w:hAnsiTheme="minorHAnsi" w:cs="Arial"/>
          <w:i/>
          <w:iCs/>
          <w:color w:val="333333"/>
          <w:sz w:val="20"/>
          <w:szCs w:val="20"/>
        </w:rPr>
        <w:t>[6 Marks]</w:t>
      </w:r>
    </w:p>
    <w:p w14:paraId="60624329" w14:textId="10E069E9" w:rsidR="00642ED4" w:rsidRPr="001F3C74" w:rsidRDefault="1F389B52" w:rsidP="3117DCB0">
      <w:pPr>
        <w:pStyle w:val="ListParagraph"/>
        <w:autoSpaceDE w:val="0"/>
        <w:autoSpaceDN w:val="0"/>
        <w:adjustRightInd w:val="0"/>
        <w:ind w:left="2552"/>
        <w:rPr>
          <w:rFonts w:asciiTheme="minorHAnsi" w:hAnsiTheme="minorHAnsi" w:cs="Arial"/>
          <w:bCs/>
          <w:color w:val="333333"/>
          <w:sz w:val="21"/>
          <w:szCs w:val="21"/>
          <w:lang w:eastAsia="en-GB"/>
        </w:rPr>
      </w:pPr>
      <w:r w:rsidRPr="3117DCB0">
        <w:rPr>
          <w:rFonts w:asciiTheme="minorHAnsi" w:hAnsiTheme="minorHAnsi" w:cs="Arial"/>
          <w:bCs/>
          <w:color w:val="333333"/>
          <w:sz w:val="21"/>
          <w:szCs w:val="21"/>
        </w:rPr>
        <w:t xml:space="preserve">                                                                                                [13 Marks]</w:t>
      </w:r>
    </w:p>
    <w:p w14:paraId="79BD3B90" w14:textId="77777777" w:rsidR="00F11CA3" w:rsidRPr="00DE5C2E" w:rsidRDefault="00F11CA3" w:rsidP="00F11CA3">
      <w:pPr>
        <w:pStyle w:val="NormalWeb"/>
        <w:shd w:val="clear" w:color="auto" w:fill="FFFFFF"/>
        <w:spacing w:before="0" w:beforeAutospacing="0" w:after="0" w:afterAutospacing="0"/>
        <w:jc w:val="both"/>
        <w:rPr>
          <w:rFonts w:asciiTheme="minorHAnsi" w:hAnsiTheme="minorHAnsi" w:cs="Arial"/>
          <w:color w:val="333333"/>
          <w:sz w:val="21"/>
          <w:szCs w:val="21"/>
        </w:rPr>
      </w:pPr>
    </w:p>
    <w:p w14:paraId="6BA2E9BD" w14:textId="245ECF57" w:rsidR="00F11CA3" w:rsidRPr="0093483D" w:rsidRDefault="00F11CA3" w:rsidP="00F11CA3">
      <w:pPr>
        <w:pStyle w:val="NormalWeb"/>
        <w:numPr>
          <w:ilvl w:val="0"/>
          <w:numId w:val="35"/>
        </w:numPr>
        <w:shd w:val="clear" w:color="auto" w:fill="FFFFFF"/>
        <w:spacing w:before="0" w:beforeAutospacing="0" w:after="0" w:afterAutospacing="0"/>
        <w:jc w:val="both"/>
        <w:rPr>
          <w:rStyle w:val="Strong"/>
          <w:rFonts w:asciiTheme="minorHAnsi" w:hAnsiTheme="minorHAnsi" w:cs="Arial"/>
          <w:b w:val="0"/>
          <w:bCs w:val="0"/>
          <w:color w:val="333333"/>
          <w:sz w:val="21"/>
          <w:szCs w:val="21"/>
        </w:rPr>
      </w:pPr>
      <w:r>
        <w:rPr>
          <w:rStyle w:val="Strong"/>
          <w:rFonts w:asciiTheme="minorHAnsi" w:hAnsiTheme="minorHAnsi" w:cs="Arial"/>
          <w:color w:val="333333"/>
          <w:sz w:val="21"/>
          <w:szCs w:val="21"/>
        </w:rPr>
        <w:t>Review Results and CRM as a driver for</w:t>
      </w:r>
      <w:r w:rsidR="00642ED4">
        <w:rPr>
          <w:rStyle w:val="Strong"/>
          <w:rFonts w:asciiTheme="minorHAnsi" w:hAnsiTheme="minorHAnsi" w:cs="Arial"/>
          <w:color w:val="333333"/>
          <w:sz w:val="21"/>
          <w:szCs w:val="21"/>
        </w:rPr>
        <w:t xml:space="preserve"> </w:t>
      </w:r>
      <w:r>
        <w:rPr>
          <w:rStyle w:val="Strong"/>
          <w:rFonts w:asciiTheme="minorHAnsi" w:hAnsiTheme="minorHAnsi" w:cs="Arial"/>
          <w:color w:val="333333"/>
          <w:sz w:val="21"/>
          <w:szCs w:val="21"/>
        </w:rPr>
        <w:t>Sustainability</w:t>
      </w:r>
      <w:r w:rsidRPr="00507EA3">
        <w:rPr>
          <w:rStyle w:val="Strong"/>
          <w:rFonts w:asciiTheme="minorHAnsi" w:hAnsiTheme="minorHAnsi" w:cs="Arial"/>
          <w:color w:val="333333"/>
          <w:sz w:val="21"/>
          <w:szCs w:val="21"/>
        </w:rPr>
        <w:t>:</w:t>
      </w:r>
    </w:p>
    <w:p w14:paraId="63EDDD30" w14:textId="77777777" w:rsidR="00F11CA3" w:rsidRPr="00507EA3" w:rsidRDefault="00F11CA3" w:rsidP="00F11CA3">
      <w:pPr>
        <w:pStyle w:val="NormalWeb"/>
        <w:shd w:val="clear" w:color="auto" w:fill="FFFFFF"/>
        <w:spacing w:before="0" w:beforeAutospacing="0" w:after="0" w:afterAutospacing="0"/>
        <w:ind w:left="720"/>
        <w:jc w:val="both"/>
        <w:rPr>
          <w:rStyle w:val="Strong"/>
          <w:rFonts w:asciiTheme="minorHAnsi" w:hAnsiTheme="minorHAnsi" w:cs="Arial"/>
          <w:b w:val="0"/>
          <w:bCs w:val="0"/>
          <w:color w:val="333333"/>
          <w:sz w:val="21"/>
          <w:szCs w:val="21"/>
        </w:rPr>
      </w:pPr>
    </w:p>
    <w:p w14:paraId="08A84C25" w14:textId="77777777" w:rsidR="00B16C4C" w:rsidRDefault="00F11CA3" w:rsidP="00F11CA3">
      <w:pPr>
        <w:pStyle w:val="NormalWeb"/>
        <w:numPr>
          <w:ilvl w:val="1"/>
          <w:numId w:val="35"/>
        </w:numPr>
        <w:shd w:val="clear" w:color="auto" w:fill="FFFFFF"/>
        <w:spacing w:before="0" w:beforeAutospacing="0" w:after="0" w:afterAutospacing="0"/>
        <w:jc w:val="both"/>
        <w:rPr>
          <w:rFonts w:asciiTheme="minorHAnsi" w:hAnsiTheme="minorHAnsi" w:cs="Arial"/>
          <w:color w:val="333333"/>
          <w:sz w:val="21"/>
          <w:szCs w:val="21"/>
        </w:rPr>
      </w:pPr>
      <w:r w:rsidRPr="00DE5C2E">
        <w:rPr>
          <w:rFonts w:asciiTheme="minorHAnsi" w:hAnsiTheme="minorHAnsi" w:cs="Arial"/>
          <w:color w:val="333333"/>
          <w:sz w:val="21"/>
          <w:szCs w:val="21"/>
        </w:rPr>
        <w:t>Discuss</w:t>
      </w:r>
      <w:r>
        <w:rPr>
          <w:rFonts w:asciiTheme="minorHAnsi" w:hAnsiTheme="minorHAnsi" w:cs="Arial"/>
          <w:color w:val="333333"/>
          <w:sz w:val="21"/>
          <w:szCs w:val="21"/>
        </w:rPr>
        <w:t xml:space="preserve"> briefly</w:t>
      </w:r>
      <w:r w:rsidRPr="00DE5C2E">
        <w:rPr>
          <w:rFonts w:asciiTheme="minorHAnsi" w:hAnsiTheme="minorHAnsi" w:cs="Arial"/>
          <w:color w:val="333333"/>
          <w:sz w:val="21"/>
          <w:szCs w:val="21"/>
        </w:rPr>
        <w:t xml:space="preserve"> the business value for marketers of the specific clusters of customers and their behaviour</w:t>
      </w:r>
      <w:r>
        <w:rPr>
          <w:rFonts w:asciiTheme="minorHAnsi" w:hAnsiTheme="minorHAnsi" w:cs="Arial"/>
          <w:color w:val="333333"/>
          <w:sz w:val="21"/>
          <w:szCs w:val="21"/>
        </w:rPr>
        <w:t xml:space="preserve"> </w:t>
      </w:r>
      <w:r w:rsidRPr="006D72EF">
        <w:rPr>
          <w:rFonts w:asciiTheme="minorHAnsi" w:hAnsiTheme="minorHAnsi" w:cs="Arial"/>
          <w:b/>
          <w:bCs/>
          <w:color w:val="333333"/>
          <w:sz w:val="21"/>
          <w:szCs w:val="21"/>
        </w:rPr>
        <w:t xml:space="preserve">per </w:t>
      </w:r>
      <w:r>
        <w:rPr>
          <w:rFonts w:asciiTheme="minorHAnsi" w:hAnsiTheme="minorHAnsi" w:cs="Arial"/>
          <w:b/>
          <w:bCs/>
          <w:color w:val="333333"/>
          <w:sz w:val="21"/>
          <w:szCs w:val="21"/>
        </w:rPr>
        <w:t>Location</w:t>
      </w:r>
      <w:r w:rsidRPr="00DE5C2E">
        <w:rPr>
          <w:rFonts w:asciiTheme="minorHAnsi" w:hAnsiTheme="minorHAnsi" w:cs="Arial"/>
          <w:color w:val="333333"/>
          <w:sz w:val="21"/>
          <w:szCs w:val="21"/>
        </w:rPr>
        <w:t xml:space="preserve"> – in terms of </w:t>
      </w:r>
      <w:r>
        <w:rPr>
          <w:rFonts w:asciiTheme="minorHAnsi" w:hAnsiTheme="minorHAnsi" w:cs="Arial"/>
          <w:color w:val="333333"/>
          <w:sz w:val="21"/>
          <w:szCs w:val="21"/>
        </w:rPr>
        <w:t xml:space="preserve">maximum number of transactions occurred in </w:t>
      </w:r>
      <w:r w:rsidRPr="00374252">
        <w:rPr>
          <w:rFonts w:asciiTheme="minorHAnsi" w:hAnsiTheme="minorHAnsi" w:cs="Arial"/>
          <w:color w:val="333333"/>
          <w:sz w:val="21"/>
          <w:szCs w:val="21"/>
        </w:rPr>
        <w:t xml:space="preserve">the </w:t>
      </w:r>
      <w:r w:rsidRPr="008450CE">
        <w:rPr>
          <w:rFonts w:asciiTheme="minorHAnsi" w:hAnsiTheme="minorHAnsi" w:cs="Arial"/>
          <w:b/>
          <w:bCs/>
          <w:color w:val="333333"/>
          <w:sz w:val="21"/>
          <w:szCs w:val="21"/>
        </w:rPr>
        <w:t>5 top Locations</w:t>
      </w:r>
      <w:r>
        <w:rPr>
          <w:rFonts w:asciiTheme="minorHAnsi" w:hAnsiTheme="minorHAnsi" w:cs="Arial"/>
          <w:color w:val="333333"/>
          <w:sz w:val="21"/>
          <w:szCs w:val="21"/>
        </w:rPr>
        <w:t xml:space="preserve"> and cluster descriptive characteristics for RFM values</w:t>
      </w:r>
      <w:r w:rsidRPr="00DE5C2E">
        <w:rPr>
          <w:rFonts w:asciiTheme="minorHAnsi" w:hAnsiTheme="minorHAnsi" w:cs="Arial"/>
          <w:color w:val="333333"/>
          <w:sz w:val="21"/>
          <w:szCs w:val="21"/>
        </w:rPr>
        <w:t>.</w:t>
      </w:r>
      <w:r>
        <w:rPr>
          <w:rFonts w:asciiTheme="minorHAnsi" w:hAnsiTheme="minorHAnsi" w:cs="Arial"/>
          <w:color w:val="333333"/>
          <w:sz w:val="21"/>
          <w:szCs w:val="21"/>
        </w:rPr>
        <w:t xml:space="preserve">                                        </w:t>
      </w:r>
    </w:p>
    <w:p w14:paraId="587BE888" w14:textId="5BAA84D1" w:rsidR="00B16C4C" w:rsidRPr="00B16C4C" w:rsidRDefault="00B16C4C" w:rsidP="00B16C4C">
      <w:pPr>
        <w:pStyle w:val="ListParagraph"/>
        <w:autoSpaceDE w:val="0"/>
        <w:autoSpaceDN w:val="0"/>
        <w:adjustRightInd w:val="0"/>
        <w:ind w:firstLine="720"/>
        <w:rPr>
          <w:rFonts w:asciiTheme="minorHAnsi" w:eastAsia="NimbusRomanNo9L" w:hAnsiTheme="minorHAnsi"/>
          <w:b w:val="0"/>
          <w:i/>
          <w:iCs/>
          <w:sz w:val="20"/>
          <w:szCs w:val="20"/>
          <w:lang w:eastAsia="en-GB"/>
        </w:rPr>
      </w:pPr>
      <w:r w:rsidRPr="00B16C4C">
        <w:rPr>
          <w:rFonts w:asciiTheme="minorHAnsi" w:hAnsiTheme="minorHAnsi"/>
          <w:b w:val="0"/>
          <w:i/>
          <w:iCs/>
          <w:sz w:val="20"/>
          <w:szCs w:val="20"/>
          <w:lang w:val="en-US"/>
        </w:rPr>
        <w:t>Identification of business value customer segments/location in Python</w:t>
      </w:r>
      <w:r w:rsidRPr="00B16C4C">
        <w:rPr>
          <w:rFonts w:asciiTheme="minorHAnsi" w:eastAsia="NimbusRomanNo9L" w:hAnsiTheme="minorHAnsi"/>
          <w:b w:val="0"/>
          <w:i/>
          <w:iCs/>
          <w:sz w:val="20"/>
          <w:szCs w:val="20"/>
          <w:lang w:eastAsia="en-GB"/>
        </w:rPr>
        <w:t xml:space="preserve">                    </w:t>
      </w:r>
      <w:r w:rsidRPr="00B16C4C">
        <w:rPr>
          <w:rFonts w:asciiTheme="minorHAnsi" w:hAnsiTheme="minorHAnsi" w:cs="Arial"/>
          <w:i/>
          <w:iCs/>
          <w:color w:val="333333"/>
          <w:sz w:val="20"/>
          <w:szCs w:val="20"/>
        </w:rPr>
        <w:t>[9 Marks]</w:t>
      </w:r>
    </w:p>
    <w:p w14:paraId="24948798" w14:textId="6B6A828B" w:rsidR="00B16C4C" w:rsidRPr="00B16C4C" w:rsidRDefault="00B16C4C" w:rsidP="00B16C4C">
      <w:pPr>
        <w:pStyle w:val="ListParagraph"/>
        <w:autoSpaceDE w:val="0"/>
        <w:autoSpaceDN w:val="0"/>
        <w:adjustRightInd w:val="0"/>
        <w:ind w:firstLine="720"/>
        <w:rPr>
          <w:rFonts w:asciiTheme="minorHAnsi" w:eastAsia="NimbusRomanNo9L" w:hAnsiTheme="minorHAnsi"/>
          <w:b w:val="0"/>
          <w:i/>
          <w:iCs/>
          <w:sz w:val="20"/>
          <w:szCs w:val="20"/>
          <w:lang w:eastAsia="en-GB"/>
        </w:rPr>
      </w:pPr>
      <w:r w:rsidRPr="00B16C4C">
        <w:rPr>
          <w:rFonts w:asciiTheme="minorHAnsi" w:hAnsiTheme="minorHAnsi"/>
          <w:b w:val="0"/>
          <w:i/>
          <w:iCs/>
          <w:sz w:val="20"/>
          <w:szCs w:val="20"/>
          <w:lang w:val="en-US"/>
        </w:rPr>
        <w:t>Correct Justification of their business value</w:t>
      </w:r>
      <w:r w:rsidRPr="00B16C4C">
        <w:rPr>
          <w:rFonts w:asciiTheme="minorHAnsi" w:hAnsiTheme="minorHAnsi"/>
          <w:b w:val="0"/>
          <w:i/>
          <w:iCs/>
          <w:sz w:val="20"/>
          <w:szCs w:val="20"/>
          <w:lang w:val="en-US"/>
        </w:rPr>
        <w:tab/>
        <w:t xml:space="preserve">                                                                 </w:t>
      </w:r>
      <w:r w:rsidRPr="00B16C4C">
        <w:rPr>
          <w:rFonts w:asciiTheme="minorHAnsi" w:hAnsiTheme="minorHAnsi" w:cs="Arial"/>
          <w:i/>
          <w:iCs/>
          <w:color w:val="333333"/>
          <w:sz w:val="20"/>
          <w:szCs w:val="20"/>
        </w:rPr>
        <w:t>[7 Marks]</w:t>
      </w:r>
    </w:p>
    <w:p w14:paraId="67E5084A" w14:textId="77777777" w:rsidR="00B16C4C" w:rsidRDefault="00B16C4C" w:rsidP="00B16C4C">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374B5913" w14:textId="3B7DE5C8" w:rsidR="00F11CA3" w:rsidRPr="00F11CA3" w:rsidRDefault="00F11CA3" w:rsidP="00B16C4C">
      <w:pPr>
        <w:pStyle w:val="NormalWeb"/>
        <w:shd w:val="clear" w:color="auto" w:fill="FFFFFF"/>
        <w:spacing w:before="0" w:beforeAutospacing="0" w:after="0" w:afterAutospacing="0"/>
        <w:ind w:left="720"/>
        <w:jc w:val="right"/>
        <w:rPr>
          <w:rFonts w:asciiTheme="minorHAnsi" w:hAnsiTheme="minorHAnsi" w:cs="Arial"/>
          <w:color w:val="333333"/>
          <w:sz w:val="21"/>
          <w:szCs w:val="21"/>
        </w:rPr>
      </w:pPr>
      <w:r w:rsidRPr="0093483D">
        <w:rPr>
          <w:rFonts w:asciiTheme="minorHAnsi" w:hAnsiTheme="minorHAnsi" w:cs="Arial"/>
          <w:b/>
          <w:bCs/>
          <w:color w:val="333333"/>
          <w:sz w:val="21"/>
          <w:szCs w:val="21"/>
        </w:rPr>
        <w:t>[1</w:t>
      </w:r>
      <w:r>
        <w:rPr>
          <w:rFonts w:asciiTheme="minorHAnsi" w:hAnsiTheme="minorHAnsi" w:cs="Arial"/>
          <w:b/>
          <w:bCs/>
          <w:color w:val="333333"/>
          <w:sz w:val="21"/>
          <w:szCs w:val="21"/>
        </w:rPr>
        <w:t>6</w:t>
      </w:r>
      <w:r w:rsidRPr="0093483D">
        <w:rPr>
          <w:rFonts w:asciiTheme="minorHAnsi" w:hAnsiTheme="minorHAnsi" w:cs="Arial"/>
          <w:b/>
          <w:bCs/>
          <w:color w:val="333333"/>
          <w:sz w:val="21"/>
          <w:szCs w:val="21"/>
        </w:rPr>
        <w:t xml:space="preserve"> Marks]</w:t>
      </w:r>
    </w:p>
    <w:p w14:paraId="60A4F130" w14:textId="77777777" w:rsidR="00F11CA3" w:rsidRPr="0093483D"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49C87727" w14:textId="77777777" w:rsidR="00E6744F" w:rsidRDefault="00F11CA3" w:rsidP="00E6744F">
      <w:pPr>
        <w:pStyle w:val="NormalWeb"/>
        <w:numPr>
          <w:ilvl w:val="1"/>
          <w:numId w:val="35"/>
        </w:numPr>
        <w:shd w:val="clear" w:color="auto" w:fill="FFFFFF"/>
        <w:spacing w:before="0" w:beforeAutospacing="0" w:after="0" w:afterAutospacing="0"/>
        <w:jc w:val="both"/>
        <w:rPr>
          <w:rFonts w:asciiTheme="minorHAnsi" w:hAnsiTheme="minorHAnsi" w:cs="Arial"/>
          <w:color w:val="333333"/>
          <w:sz w:val="21"/>
          <w:szCs w:val="21"/>
        </w:rPr>
      </w:pPr>
      <w:r>
        <w:rPr>
          <w:rFonts w:asciiTheme="minorHAnsi" w:hAnsiTheme="minorHAnsi" w:cs="Arial"/>
          <w:color w:val="333333"/>
          <w:sz w:val="21"/>
          <w:szCs w:val="21"/>
        </w:rPr>
        <w:t>Discuss</w:t>
      </w:r>
      <w:r w:rsidRPr="004810E6">
        <w:rPr>
          <w:rFonts w:asciiTheme="minorHAnsi" w:hAnsiTheme="minorHAnsi" w:cs="Arial"/>
          <w:color w:val="333333"/>
          <w:sz w:val="21"/>
          <w:szCs w:val="21"/>
        </w:rPr>
        <w:t xml:space="preserve"> how CRM tools contribute to sustainability for b</w:t>
      </w:r>
      <w:r>
        <w:rPr>
          <w:rFonts w:asciiTheme="minorHAnsi" w:hAnsiTheme="minorHAnsi" w:cs="Arial"/>
          <w:color w:val="333333"/>
          <w:sz w:val="21"/>
          <w:szCs w:val="21"/>
        </w:rPr>
        <w:t>anking</w:t>
      </w:r>
      <w:r w:rsidRPr="004810E6">
        <w:rPr>
          <w:rFonts w:asciiTheme="minorHAnsi" w:hAnsiTheme="minorHAnsi" w:cs="Arial"/>
          <w:color w:val="333333"/>
          <w:sz w:val="21"/>
          <w:szCs w:val="21"/>
        </w:rPr>
        <w:t>, highlighting the practical benefits and offering insights into how these systems can be used to create a more sustainable future for business</w:t>
      </w:r>
      <w:r>
        <w:rPr>
          <w:rFonts w:asciiTheme="minorHAnsi" w:hAnsiTheme="minorHAnsi" w:cs="Arial"/>
          <w:color w:val="333333"/>
          <w:sz w:val="21"/>
          <w:szCs w:val="21"/>
        </w:rPr>
        <w:t>es</w:t>
      </w:r>
      <w:r w:rsidRPr="004810E6">
        <w:rPr>
          <w:rFonts w:asciiTheme="minorHAnsi" w:hAnsiTheme="minorHAnsi" w:cs="Arial"/>
          <w:color w:val="333333"/>
          <w:sz w:val="21"/>
          <w:szCs w:val="21"/>
        </w:rPr>
        <w:t>.</w:t>
      </w:r>
      <w:r>
        <w:rPr>
          <w:rFonts w:asciiTheme="minorHAnsi" w:hAnsiTheme="minorHAnsi" w:cs="Arial"/>
          <w:color w:val="333333"/>
          <w:sz w:val="21"/>
          <w:szCs w:val="21"/>
        </w:rPr>
        <w:t xml:space="preserve">                                                                                                                                  </w:t>
      </w:r>
    </w:p>
    <w:p w14:paraId="0457CA33" w14:textId="2C4A1BBF" w:rsidR="00E6744F" w:rsidRDefault="00E6744F" w:rsidP="00E6744F">
      <w:pPr>
        <w:pStyle w:val="NormalWeb"/>
        <w:shd w:val="clear" w:color="auto" w:fill="FFFFFF"/>
        <w:spacing w:before="0" w:beforeAutospacing="0" w:after="0" w:afterAutospacing="0"/>
        <w:ind w:left="720"/>
        <w:jc w:val="both"/>
        <w:rPr>
          <w:ins w:id="5" w:author="Panagiotis Chountas" w:date="2025-02-26T13:12:00Z" w16du:dateUtc="2025-02-26T13:12:00Z"/>
          <w:rFonts w:asciiTheme="minorHAnsi" w:hAnsiTheme="minorHAnsi" w:cs="Arial"/>
          <w:color w:val="333333"/>
          <w:sz w:val="21"/>
          <w:szCs w:val="21"/>
        </w:rPr>
      </w:pPr>
      <w:r>
        <w:rPr>
          <w:rFonts w:asciiTheme="minorHAnsi" w:hAnsiTheme="minorHAnsi" w:cs="Arial"/>
          <w:color w:val="333333"/>
          <w:sz w:val="21"/>
          <w:szCs w:val="21"/>
        </w:rPr>
        <w:t>P</w:t>
      </w:r>
      <w:r w:rsidRPr="00E6744F">
        <w:rPr>
          <w:rFonts w:asciiTheme="minorHAnsi" w:hAnsiTheme="minorHAnsi" w:cs="Arial"/>
          <w:color w:val="333333"/>
          <w:sz w:val="21"/>
          <w:szCs w:val="21"/>
        </w:rPr>
        <w:t xml:space="preserve">resent your findings for the above questions in </w:t>
      </w:r>
      <w:r>
        <w:rPr>
          <w:rFonts w:asciiTheme="minorHAnsi" w:hAnsiTheme="minorHAnsi" w:cs="Arial"/>
          <w:color w:val="333333"/>
          <w:sz w:val="21"/>
          <w:szCs w:val="21"/>
        </w:rPr>
        <w:t xml:space="preserve">your own words. </w:t>
      </w:r>
      <w:r w:rsidRPr="00E6744F">
        <w:rPr>
          <w:rFonts w:asciiTheme="minorHAnsi" w:hAnsiTheme="minorHAnsi" w:cs="Arial"/>
          <w:color w:val="333333"/>
          <w:sz w:val="21"/>
          <w:szCs w:val="21"/>
        </w:rPr>
        <w:t>Marks will be allocated for: </w:t>
      </w:r>
    </w:p>
    <w:p w14:paraId="62BA6C60" w14:textId="77777777" w:rsidR="00006A08" w:rsidRPr="00E6744F" w:rsidRDefault="00006A08" w:rsidP="00E6744F">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65290EB0" w14:textId="6942CFD1" w:rsidR="00E6744F" w:rsidRPr="00E6744F" w:rsidRDefault="00E6744F" w:rsidP="00E6744F">
      <w:pPr>
        <w:pStyle w:val="NormalWeb"/>
        <w:numPr>
          <w:ilvl w:val="0"/>
          <w:numId w:val="38"/>
        </w:numPr>
        <w:tabs>
          <w:tab w:val="clear" w:pos="720"/>
          <w:tab w:val="num" w:pos="2160"/>
        </w:tabs>
        <w:spacing w:before="0" w:beforeAutospacing="0"/>
        <w:ind w:left="2154" w:hanging="357"/>
        <w:jc w:val="both"/>
        <w:rPr>
          <w:rFonts w:asciiTheme="minorHAnsi" w:hAnsiTheme="minorHAnsi" w:cs="Arial"/>
          <w:color w:val="333333"/>
          <w:sz w:val="21"/>
          <w:szCs w:val="21"/>
        </w:rPr>
      </w:pPr>
      <w:r w:rsidRPr="00E6744F">
        <w:rPr>
          <w:rFonts w:asciiTheme="minorHAnsi" w:hAnsiTheme="minorHAnsi" w:cs="Arial"/>
          <w:b/>
          <w:bCs/>
          <w:i/>
          <w:iCs/>
          <w:color w:val="333333"/>
          <w:sz w:val="21"/>
          <w:szCs w:val="21"/>
        </w:rPr>
        <w:lastRenderedPageBreak/>
        <w:t>Originality of the report </w:t>
      </w:r>
      <w:r w:rsidRPr="00E6744F">
        <w:rPr>
          <w:rFonts w:asciiTheme="minorHAnsi" w:hAnsiTheme="minorHAnsi" w:cs="Arial"/>
          <w:color w:val="333333"/>
          <w:sz w:val="21"/>
          <w:szCs w:val="21"/>
        </w:rPr>
        <w:t xml:space="preserve">  </w:t>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sidRPr="00E6744F">
        <w:rPr>
          <w:rFonts w:asciiTheme="minorHAnsi" w:hAnsiTheme="minorHAnsi" w:cs="Arial"/>
          <w:b/>
          <w:bCs/>
          <w:i/>
          <w:iCs/>
          <w:color w:val="333333"/>
          <w:sz w:val="21"/>
          <w:szCs w:val="21"/>
        </w:rPr>
        <w:t>[</w:t>
      </w:r>
      <w:r>
        <w:rPr>
          <w:rFonts w:asciiTheme="minorHAnsi" w:hAnsiTheme="minorHAnsi" w:cs="Arial"/>
          <w:b/>
          <w:bCs/>
          <w:i/>
          <w:iCs/>
          <w:color w:val="333333"/>
          <w:sz w:val="21"/>
          <w:szCs w:val="21"/>
        </w:rPr>
        <w:t>4</w:t>
      </w:r>
      <w:r w:rsidRPr="00E6744F">
        <w:rPr>
          <w:rFonts w:asciiTheme="minorHAnsi" w:hAnsiTheme="minorHAnsi" w:cs="Arial"/>
          <w:b/>
          <w:bCs/>
          <w:i/>
          <w:iCs/>
          <w:color w:val="333333"/>
          <w:sz w:val="21"/>
          <w:szCs w:val="21"/>
        </w:rPr>
        <w:t xml:space="preserve"> Marks]</w:t>
      </w:r>
      <w:r w:rsidRPr="00E6744F">
        <w:rPr>
          <w:rFonts w:asciiTheme="minorHAnsi" w:hAnsiTheme="minorHAnsi" w:cs="Arial"/>
          <w:color w:val="333333"/>
          <w:sz w:val="21"/>
          <w:szCs w:val="21"/>
        </w:rPr>
        <w:t> </w:t>
      </w:r>
    </w:p>
    <w:p w14:paraId="7E5D5E51" w14:textId="1F69D564" w:rsidR="00E6744F" w:rsidRPr="00E6744F" w:rsidRDefault="00E6744F" w:rsidP="3117DCB0">
      <w:pPr>
        <w:pStyle w:val="NormalWeb"/>
        <w:numPr>
          <w:ilvl w:val="0"/>
          <w:numId w:val="39"/>
        </w:numPr>
        <w:tabs>
          <w:tab w:val="clear" w:pos="720"/>
          <w:tab w:val="num" w:pos="2160"/>
        </w:tabs>
        <w:spacing w:before="0" w:beforeAutospacing="0"/>
        <w:ind w:left="2154" w:hanging="357"/>
        <w:jc w:val="both"/>
        <w:rPr>
          <w:rFonts w:asciiTheme="minorHAnsi" w:hAnsiTheme="minorHAnsi" w:cs="Arial"/>
          <w:color w:val="333333"/>
          <w:sz w:val="21"/>
          <w:szCs w:val="21"/>
        </w:rPr>
      </w:pPr>
      <w:r w:rsidRPr="3117DCB0">
        <w:rPr>
          <w:rFonts w:asciiTheme="minorHAnsi" w:hAnsiTheme="minorHAnsi" w:cs="Arial"/>
          <w:b/>
          <w:bCs/>
          <w:i/>
          <w:iCs/>
          <w:color w:val="333333"/>
          <w:sz w:val="21"/>
          <w:szCs w:val="21"/>
        </w:rPr>
        <w:t>Critical analysis </w:t>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00006A08">
        <w:rPr>
          <w:rFonts w:asciiTheme="minorHAnsi" w:hAnsiTheme="minorHAnsi" w:cs="Arial"/>
          <w:b/>
          <w:bCs/>
          <w:i/>
          <w:iCs/>
          <w:color w:val="333333"/>
          <w:sz w:val="21"/>
          <w:szCs w:val="21"/>
        </w:rPr>
        <w:tab/>
      </w:r>
      <w:r w:rsidRPr="3117DCB0">
        <w:rPr>
          <w:rFonts w:asciiTheme="minorHAnsi" w:hAnsiTheme="minorHAnsi" w:cs="Arial"/>
          <w:color w:val="333333"/>
          <w:sz w:val="21"/>
          <w:szCs w:val="21"/>
        </w:rPr>
        <w:t> </w:t>
      </w:r>
      <w:r w:rsidRPr="3117DCB0">
        <w:rPr>
          <w:rFonts w:asciiTheme="minorHAnsi" w:hAnsiTheme="minorHAnsi" w:cs="Arial"/>
          <w:b/>
          <w:bCs/>
          <w:i/>
          <w:iCs/>
          <w:color w:val="333333"/>
          <w:sz w:val="21"/>
          <w:szCs w:val="21"/>
        </w:rPr>
        <w:t>[4 Marks]</w:t>
      </w:r>
      <w:r w:rsidRPr="3117DCB0">
        <w:rPr>
          <w:rFonts w:asciiTheme="minorHAnsi" w:hAnsiTheme="minorHAnsi" w:cs="Arial"/>
          <w:color w:val="333333"/>
          <w:sz w:val="21"/>
          <w:szCs w:val="21"/>
        </w:rPr>
        <w:t> </w:t>
      </w:r>
    </w:p>
    <w:p w14:paraId="75D17B5F" w14:textId="65C02BDA" w:rsidR="00E6744F" w:rsidRPr="00E6744F" w:rsidRDefault="00E6744F" w:rsidP="00E6744F">
      <w:pPr>
        <w:pStyle w:val="NormalWeb"/>
        <w:numPr>
          <w:ilvl w:val="0"/>
          <w:numId w:val="40"/>
        </w:numPr>
        <w:tabs>
          <w:tab w:val="clear" w:pos="720"/>
          <w:tab w:val="num" w:pos="2160"/>
        </w:tabs>
        <w:spacing w:before="0" w:beforeAutospacing="0"/>
        <w:ind w:left="2154" w:hanging="357"/>
        <w:jc w:val="both"/>
        <w:rPr>
          <w:rFonts w:asciiTheme="minorHAnsi" w:hAnsiTheme="minorHAnsi" w:cs="Arial"/>
          <w:color w:val="333333"/>
          <w:sz w:val="21"/>
          <w:szCs w:val="21"/>
        </w:rPr>
      </w:pPr>
      <w:r w:rsidRPr="00E6744F">
        <w:rPr>
          <w:rFonts w:asciiTheme="minorHAnsi" w:hAnsiTheme="minorHAnsi" w:cs="Arial"/>
          <w:b/>
          <w:bCs/>
          <w:i/>
          <w:iCs/>
          <w:color w:val="333333"/>
          <w:sz w:val="21"/>
          <w:szCs w:val="21"/>
        </w:rPr>
        <w:t>Technical content</w:t>
      </w:r>
      <w:r>
        <w:rPr>
          <w:rFonts w:asciiTheme="minorHAnsi" w:hAnsiTheme="minorHAnsi" w:cs="Arial"/>
          <w:b/>
          <w:bCs/>
          <w:i/>
          <w:iCs/>
          <w:color w:val="333333"/>
          <w:sz w:val="21"/>
          <w:szCs w:val="21"/>
        </w:rPr>
        <w:t xml:space="preserve"> </w:t>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sidRPr="00E6744F">
        <w:rPr>
          <w:rFonts w:asciiTheme="minorHAnsi" w:hAnsiTheme="minorHAnsi" w:cs="Arial"/>
          <w:b/>
          <w:bCs/>
          <w:i/>
          <w:iCs/>
          <w:color w:val="333333"/>
          <w:sz w:val="21"/>
          <w:szCs w:val="21"/>
        </w:rPr>
        <w:t>[</w:t>
      </w:r>
      <w:r>
        <w:rPr>
          <w:rFonts w:asciiTheme="minorHAnsi" w:hAnsiTheme="minorHAnsi" w:cs="Arial"/>
          <w:b/>
          <w:bCs/>
          <w:i/>
          <w:iCs/>
          <w:color w:val="333333"/>
          <w:sz w:val="21"/>
          <w:szCs w:val="21"/>
        </w:rPr>
        <w:t xml:space="preserve">3 </w:t>
      </w:r>
      <w:r w:rsidRPr="00E6744F">
        <w:rPr>
          <w:rFonts w:asciiTheme="minorHAnsi" w:hAnsiTheme="minorHAnsi" w:cs="Arial"/>
          <w:b/>
          <w:bCs/>
          <w:i/>
          <w:iCs/>
          <w:color w:val="333333"/>
          <w:sz w:val="21"/>
          <w:szCs w:val="21"/>
        </w:rPr>
        <w:t>Marks]</w:t>
      </w:r>
      <w:r w:rsidRPr="00E6744F">
        <w:rPr>
          <w:rFonts w:asciiTheme="minorHAnsi" w:hAnsiTheme="minorHAnsi" w:cs="Arial"/>
          <w:color w:val="333333"/>
          <w:sz w:val="21"/>
          <w:szCs w:val="21"/>
        </w:rPr>
        <w:t> </w:t>
      </w:r>
    </w:p>
    <w:p w14:paraId="6AFBD74B" w14:textId="4EA6881A" w:rsidR="00E6744F" w:rsidRPr="00E6744F" w:rsidRDefault="00E6744F" w:rsidP="00E6744F">
      <w:pPr>
        <w:pStyle w:val="NormalWeb"/>
        <w:numPr>
          <w:ilvl w:val="0"/>
          <w:numId w:val="41"/>
        </w:numPr>
        <w:tabs>
          <w:tab w:val="clear" w:pos="720"/>
          <w:tab w:val="num" w:pos="2160"/>
        </w:tabs>
        <w:spacing w:before="0" w:beforeAutospacing="0"/>
        <w:ind w:left="2154" w:hanging="357"/>
        <w:jc w:val="both"/>
        <w:rPr>
          <w:rFonts w:asciiTheme="minorHAnsi" w:hAnsiTheme="minorHAnsi" w:cs="Arial"/>
          <w:color w:val="333333"/>
          <w:sz w:val="21"/>
          <w:szCs w:val="21"/>
        </w:rPr>
      </w:pPr>
      <w:r w:rsidRPr="00E6744F">
        <w:rPr>
          <w:rFonts w:asciiTheme="minorHAnsi" w:hAnsiTheme="minorHAnsi" w:cs="Arial"/>
          <w:b/>
          <w:bCs/>
          <w:i/>
          <w:iCs/>
          <w:color w:val="333333"/>
          <w:sz w:val="21"/>
          <w:szCs w:val="21"/>
        </w:rPr>
        <w:t xml:space="preserve">Clarity of the paper </w:t>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Pr>
          <w:rFonts w:asciiTheme="minorHAnsi" w:hAnsiTheme="minorHAnsi" w:cs="Arial"/>
          <w:b/>
          <w:bCs/>
          <w:i/>
          <w:iCs/>
          <w:color w:val="333333"/>
          <w:sz w:val="21"/>
          <w:szCs w:val="21"/>
        </w:rPr>
        <w:tab/>
      </w:r>
      <w:r w:rsidRPr="00E6744F">
        <w:rPr>
          <w:rFonts w:asciiTheme="minorHAnsi" w:hAnsiTheme="minorHAnsi" w:cs="Arial"/>
          <w:b/>
          <w:bCs/>
          <w:i/>
          <w:iCs/>
          <w:color w:val="333333"/>
          <w:sz w:val="21"/>
          <w:szCs w:val="21"/>
        </w:rPr>
        <w:t>[</w:t>
      </w:r>
      <w:r>
        <w:rPr>
          <w:rFonts w:asciiTheme="minorHAnsi" w:hAnsiTheme="minorHAnsi" w:cs="Arial"/>
          <w:b/>
          <w:bCs/>
          <w:i/>
          <w:iCs/>
          <w:color w:val="333333"/>
          <w:sz w:val="21"/>
          <w:szCs w:val="21"/>
        </w:rPr>
        <w:t xml:space="preserve">3 </w:t>
      </w:r>
      <w:r w:rsidRPr="00E6744F">
        <w:rPr>
          <w:rFonts w:asciiTheme="minorHAnsi" w:hAnsiTheme="minorHAnsi" w:cs="Arial"/>
          <w:b/>
          <w:bCs/>
          <w:i/>
          <w:iCs/>
          <w:color w:val="333333"/>
          <w:sz w:val="21"/>
          <w:szCs w:val="21"/>
        </w:rPr>
        <w:t>Marks]</w:t>
      </w:r>
      <w:r w:rsidRPr="00E6744F">
        <w:rPr>
          <w:rFonts w:asciiTheme="minorHAnsi" w:hAnsiTheme="minorHAnsi" w:cs="Arial"/>
          <w:color w:val="333333"/>
          <w:sz w:val="21"/>
          <w:szCs w:val="21"/>
        </w:rPr>
        <w:t> </w:t>
      </w:r>
    </w:p>
    <w:p w14:paraId="621DB4BD" w14:textId="49409BD1" w:rsidR="00E6744F" w:rsidRPr="00E6744F" w:rsidRDefault="00E6744F" w:rsidP="00E6744F">
      <w:pPr>
        <w:pStyle w:val="NormalWeb"/>
        <w:numPr>
          <w:ilvl w:val="0"/>
          <w:numId w:val="42"/>
        </w:numPr>
        <w:tabs>
          <w:tab w:val="clear" w:pos="720"/>
          <w:tab w:val="num" w:pos="2160"/>
        </w:tabs>
        <w:spacing w:before="0" w:beforeAutospacing="0"/>
        <w:ind w:left="2154" w:hanging="357"/>
        <w:jc w:val="both"/>
        <w:rPr>
          <w:rFonts w:asciiTheme="minorHAnsi" w:hAnsiTheme="minorHAnsi" w:cs="Arial"/>
          <w:color w:val="333333"/>
          <w:sz w:val="21"/>
          <w:szCs w:val="21"/>
        </w:rPr>
      </w:pPr>
      <w:r w:rsidRPr="00E6744F">
        <w:rPr>
          <w:rFonts w:asciiTheme="minorHAnsi" w:hAnsiTheme="minorHAnsi" w:cs="Arial"/>
          <w:b/>
          <w:bCs/>
          <w:i/>
          <w:iCs/>
          <w:color w:val="333333"/>
          <w:sz w:val="21"/>
          <w:szCs w:val="21"/>
        </w:rPr>
        <w:t>Use of references </w:t>
      </w:r>
      <w:r w:rsidRPr="00E6744F">
        <w:rPr>
          <w:rFonts w:asciiTheme="minorHAnsi" w:hAnsiTheme="minorHAnsi" w:cs="Arial"/>
          <w:color w:val="333333"/>
          <w:sz w:val="21"/>
          <w:szCs w:val="21"/>
        </w:rPr>
        <w:t> </w:t>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Pr>
          <w:rFonts w:asciiTheme="minorHAnsi" w:hAnsiTheme="minorHAnsi" w:cs="Arial"/>
          <w:color w:val="333333"/>
          <w:sz w:val="21"/>
          <w:szCs w:val="21"/>
        </w:rPr>
        <w:tab/>
      </w:r>
      <w:r w:rsidRPr="00E6744F">
        <w:rPr>
          <w:rFonts w:asciiTheme="minorHAnsi" w:hAnsiTheme="minorHAnsi" w:cs="Arial"/>
          <w:b/>
          <w:bCs/>
          <w:i/>
          <w:iCs/>
          <w:color w:val="333333"/>
          <w:sz w:val="21"/>
          <w:szCs w:val="21"/>
        </w:rPr>
        <w:t>[</w:t>
      </w:r>
      <w:r>
        <w:rPr>
          <w:rFonts w:asciiTheme="minorHAnsi" w:hAnsiTheme="minorHAnsi" w:cs="Arial"/>
          <w:b/>
          <w:bCs/>
          <w:i/>
          <w:iCs/>
          <w:color w:val="333333"/>
          <w:sz w:val="21"/>
          <w:szCs w:val="21"/>
        </w:rPr>
        <w:t xml:space="preserve">3 </w:t>
      </w:r>
      <w:r w:rsidRPr="00E6744F">
        <w:rPr>
          <w:rFonts w:asciiTheme="minorHAnsi" w:hAnsiTheme="minorHAnsi" w:cs="Arial"/>
          <w:b/>
          <w:bCs/>
          <w:i/>
          <w:iCs/>
          <w:color w:val="333333"/>
          <w:sz w:val="21"/>
          <w:szCs w:val="21"/>
        </w:rPr>
        <w:t>Marks]</w:t>
      </w:r>
      <w:r w:rsidRPr="00E6744F">
        <w:rPr>
          <w:rFonts w:asciiTheme="minorHAnsi" w:hAnsiTheme="minorHAnsi" w:cs="Arial"/>
          <w:color w:val="333333"/>
          <w:sz w:val="21"/>
          <w:szCs w:val="21"/>
        </w:rPr>
        <w:t> </w:t>
      </w:r>
    </w:p>
    <w:p w14:paraId="17139797" w14:textId="77777777" w:rsidR="00E6744F" w:rsidRDefault="00E6744F" w:rsidP="00E6744F">
      <w:pPr>
        <w:pStyle w:val="NormalWeb"/>
        <w:shd w:val="clear" w:color="auto" w:fill="FFFFFF"/>
        <w:spacing w:before="0" w:beforeAutospacing="0" w:after="0" w:afterAutospacing="0"/>
        <w:ind w:left="720"/>
        <w:jc w:val="right"/>
        <w:rPr>
          <w:rFonts w:asciiTheme="minorHAnsi" w:hAnsiTheme="minorHAnsi" w:cs="Arial"/>
          <w:color w:val="333333"/>
          <w:sz w:val="21"/>
          <w:szCs w:val="21"/>
        </w:rPr>
      </w:pPr>
    </w:p>
    <w:p w14:paraId="32C59CA0" w14:textId="6F8687C6" w:rsidR="00F11CA3" w:rsidRDefault="00F11CA3" w:rsidP="00E6744F">
      <w:pPr>
        <w:pStyle w:val="NormalWeb"/>
        <w:shd w:val="clear" w:color="auto" w:fill="FFFFFF"/>
        <w:spacing w:before="0" w:beforeAutospacing="0" w:after="0" w:afterAutospacing="0"/>
        <w:ind w:left="720"/>
        <w:jc w:val="right"/>
        <w:rPr>
          <w:rFonts w:asciiTheme="minorHAnsi" w:hAnsiTheme="minorHAnsi" w:cs="Arial"/>
          <w:color w:val="333333"/>
          <w:sz w:val="21"/>
          <w:szCs w:val="21"/>
        </w:rPr>
      </w:pPr>
      <w:r w:rsidRPr="0093483D">
        <w:rPr>
          <w:rFonts w:asciiTheme="minorHAnsi" w:hAnsiTheme="minorHAnsi" w:cs="Arial"/>
          <w:b/>
          <w:bCs/>
          <w:color w:val="333333"/>
          <w:sz w:val="21"/>
          <w:szCs w:val="21"/>
        </w:rPr>
        <w:t>[1</w:t>
      </w:r>
      <w:r>
        <w:rPr>
          <w:rFonts w:asciiTheme="minorHAnsi" w:hAnsiTheme="minorHAnsi" w:cs="Arial"/>
          <w:b/>
          <w:bCs/>
          <w:color w:val="333333"/>
          <w:sz w:val="21"/>
          <w:szCs w:val="21"/>
        </w:rPr>
        <w:t>7</w:t>
      </w:r>
      <w:r w:rsidRPr="0093483D">
        <w:rPr>
          <w:rFonts w:asciiTheme="minorHAnsi" w:hAnsiTheme="minorHAnsi" w:cs="Arial"/>
          <w:b/>
          <w:bCs/>
          <w:color w:val="333333"/>
          <w:sz w:val="21"/>
          <w:szCs w:val="21"/>
        </w:rPr>
        <w:t xml:space="preserve"> Marks]</w:t>
      </w:r>
    </w:p>
    <w:p w14:paraId="621665F6" w14:textId="77777777" w:rsidR="00F11CA3" w:rsidRPr="00507EA3" w:rsidRDefault="00F11CA3"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p w14:paraId="10528548" w14:textId="77777777" w:rsidR="00F11CA3" w:rsidRPr="000C148B" w:rsidRDefault="00F11CA3" w:rsidP="00F11CA3">
      <w:pPr>
        <w:jc w:val="right"/>
        <w:rPr>
          <w:rFonts w:asciiTheme="minorHAnsi" w:hAnsiTheme="minorHAnsi" w:cs="Arial"/>
          <w:color w:val="333333"/>
          <w:sz w:val="21"/>
          <w:szCs w:val="21"/>
        </w:rPr>
      </w:pPr>
    </w:p>
    <w:p w14:paraId="48CFD8BF" w14:textId="77777777" w:rsidR="00F11CA3" w:rsidRPr="000C148B" w:rsidRDefault="00F11CA3" w:rsidP="00F11CA3">
      <w:pPr>
        <w:jc w:val="right"/>
        <w:rPr>
          <w:rFonts w:asciiTheme="minorHAnsi" w:hAnsiTheme="minorHAnsi" w:cs="Arial"/>
          <w:color w:val="333333"/>
          <w:sz w:val="21"/>
          <w:szCs w:val="21"/>
        </w:rPr>
      </w:pPr>
      <w:r w:rsidRPr="000C148B">
        <w:rPr>
          <w:rFonts w:asciiTheme="minorHAnsi" w:hAnsiTheme="minorHAnsi"/>
          <w:sz w:val="21"/>
          <w:szCs w:val="21"/>
        </w:rPr>
        <w:t xml:space="preserve">Total </w:t>
      </w:r>
      <w:r w:rsidRPr="000C148B">
        <w:rPr>
          <w:rFonts w:asciiTheme="minorHAnsi" w:hAnsiTheme="minorHAnsi" w:cs="Arial"/>
          <w:color w:val="333333"/>
          <w:sz w:val="21"/>
          <w:szCs w:val="21"/>
        </w:rPr>
        <w:t>[</w:t>
      </w:r>
      <w:r>
        <w:rPr>
          <w:rFonts w:asciiTheme="minorHAnsi" w:hAnsiTheme="minorHAnsi" w:cs="Arial"/>
          <w:color w:val="333333"/>
          <w:sz w:val="21"/>
          <w:szCs w:val="21"/>
        </w:rPr>
        <w:t>100</w:t>
      </w:r>
      <w:r w:rsidRPr="000C148B">
        <w:rPr>
          <w:rFonts w:asciiTheme="minorHAnsi" w:hAnsiTheme="minorHAnsi" w:cs="Arial"/>
          <w:color w:val="333333"/>
          <w:sz w:val="21"/>
          <w:szCs w:val="21"/>
        </w:rPr>
        <w:t xml:space="preserve"> Marks]</w:t>
      </w:r>
    </w:p>
    <w:p w14:paraId="71BAE658" w14:textId="5E3401B9" w:rsidR="000C148B" w:rsidRPr="000C148B" w:rsidRDefault="000C148B" w:rsidP="00F11CA3">
      <w:pPr>
        <w:pStyle w:val="NormalWeb"/>
        <w:shd w:val="clear" w:color="auto" w:fill="FFFFFF"/>
        <w:spacing w:before="0" w:beforeAutospacing="0" w:after="0" w:afterAutospacing="0"/>
        <w:ind w:left="720"/>
        <w:jc w:val="both"/>
        <w:rPr>
          <w:rFonts w:asciiTheme="minorHAnsi" w:hAnsiTheme="minorHAnsi" w:cs="Arial"/>
          <w:color w:val="333333"/>
          <w:sz w:val="21"/>
          <w:szCs w:val="21"/>
        </w:rPr>
      </w:pPr>
    </w:p>
    <w:sectPr w:rsidR="000C148B" w:rsidRPr="000C148B" w:rsidSect="00D72ED9">
      <w:headerReference w:type="default" r:id="rId14"/>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8DC9D" w14:textId="77777777" w:rsidR="000C4FE8" w:rsidRDefault="000C4FE8" w:rsidP="008B12CA">
      <w:r>
        <w:separator/>
      </w:r>
    </w:p>
  </w:endnote>
  <w:endnote w:type="continuationSeparator" w:id="0">
    <w:p w14:paraId="32E16DFA" w14:textId="77777777" w:rsidR="000C4FE8" w:rsidRDefault="000C4FE8"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PS">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NimbusRomanNo9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CA351" w14:textId="77777777" w:rsidR="000C4FE8" w:rsidRDefault="000C4FE8" w:rsidP="008B12CA">
      <w:r>
        <w:separator/>
      </w:r>
    </w:p>
  </w:footnote>
  <w:footnote w:type="continuationSeparator" w:id="0">
    <w:p w14:paraId="07A268F7" w14:textId="77777777" w:rsidR="000C4FE8" w:rsidRDefault="000C4FE8"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3492D" w14:textId="4848F9D2" w:rsidR="00061AEB" w:rsidRPr="00AE7F1B" w:rsidRDefault="00061AEB">
    <w:pPr>
      <w:pStyle w:val="Header"/>
      <w:rPr>
        <w:rFonts w:asciiTheme="minorHAnsi" w:hAnsiTheme="minorHAnsi"/>
        <w:b w:val="0"/>
      </w:rPr>
    </w:pPr>
    <w:r>
      <w:rPr>
        <w:rFonts w:asciiTheme="minorHAnsi" w:hAnsiTheme="minorHAnsi"/>
        <w:b w:val="0"/>
      </w:rPr>
      <w:t xml:space="preserve">Dr </w:t>
    </w:r>
    <w:r w:rsidR="002B596B">
      <w:rPr>
        <w:rFonts w:asciiTheme="minorHAnsi" w:hAnsiTheme="minorHAnsi"/>
        <w:b w:val="0"/>
      </w:rPr>
      <w:t>Panagiotis Chountas</w:t>
    </w:r>
    <w:r w:rsidRPr="00AE7F1B">
      <w:rPr>
        <w:rFonts w:asciiTheme="minorHAnsi" w:hAnsiTheme="minorHAnsi"/>
        <w:b w:val="0"/>
      </w:rPr>
      <w:ptab w:relativeTo="margin" w:alignment="center" w:leader="none"/>
    </w:r>
    <w:r>
      <w:rPr>
        <w:rFonts w:asciiTheme="minorHAnsi" w:hAnsiTheme="minorHAnsi"/>
        <w:b w:val="0"/>
      </w:rPr>
      <w:t>7BUIS010W</w:t>
    </w:r>
    <w:r w:rsidRPr="00AE7F1B">
      <w:rPr>
        <w:rFonts w:asciiTheme="minorHAnsi" w:hAnsiTheme="minorHAnsi"/>
        <w:b w:val="0"/>
      </w:rPr>
      <w:ptab w:relativeTo="margin" w:alignment="right" w:leader="none"/>
    </w:r>
    <w:r w:rsidRPr="00AE7F1B">
      <w:rPr>
        <w:rFonts w:asciiTheme="minorHAnsi" w:hAnsiTheme="minorHAnsi"/>
        <w:b w:val="0"/>
      </w:rPr>
      <w:t>20</w:t>
    </w:r>
    <w:r w:rsidR="005714AE">
      <w:rPr>
        <w:rFonts w:asciiTheme="minorHAnsi" w:hAnsiTheme="minorHAnsi"/>
        <w:b w:val="0"/>
      </w:rPr>
      <w:t>2</w:t>
    </w:r>
    <w:r w:rsidR="006E3BB0">
      <w:rPr>
        <w:rFonts w:asciiTheme="minorHAnsi" w:hAnsiTheme="minorHAnsi"/>
        <w:b w:val="0"/>
      </w:rPr>
      <w:t>4</w:t>
    </w:r>
    <w:r w:rsidRPr="00AE7F1B">
      <w:rPr>
        <w:rFonts w:asciiTheme="minorHAnsi" w:hAnsiTheme="minorHAnsi"/>
        <w:b w:val="0"/>
      </w:rPr>
      <w:t>/</w:t>
    </w:r>
    <w:r w:rsidR="005714AE">
      <w:rPr>
        <w:rFonts w:asciiTheme="minorHAnsi" w:hAnsiTheme="minorHAnsi"/>
        <w:b w:val="0"/>
      </w:rPr>
      <w:t>2</w:t>
    </w:r>
    <w:r w:rsidR="006E3BB0">
      <w:rPr>
        <w:rFonts w:asciiTheme="minorHAnsi" w:hAnsiTheme="minorHAnsi"/>
        <w:b w:val="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2D9E"/>
    <w:multiLevelType w:val="hybridMultilevel"/>
    <w:tmpl w:val="41664184"/>
    <w:lvl w:ilvl="0" w:tplc="F5182656">
      <w:start w:val="1"/>
      <w:numFmt w:val="decimal"/>
      <w:lvlText w:val="%1."/>
      <w:lvlJc w:val="left"/>
      <w:pPr>
        <w:tabs>
          <w:tab w:val="num" w:pos="720"/>
        </w:tabs>
        <w:ind w:left="720" w:hanging="360"/>
      </w:pPr>
      <w:rPr>
        <w:rFonts w:ascii="Arial Narrow" w:hAnsi="Arial Narrow" w:hint="default"/>
        <w:b/>
      </w:r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187139"/>
    <w:multiLevelType w:val="hybridMultilevel"/>
    <w:tmpl w:val="F27654C8"/>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2B0530"/>
    <w:multiLevelType w:val="hybridMultilevel"/>
    <w:tmpl w:val="38022C3A"/>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7051D5"/>
    <w:multiLevelType w:val="hybridMultilevel"/>
    <w:tmpl w:val="A76E9D26"/>
    <w:lvl w:ilvl="0" w:tplc="FFFFFFFF">
      <w:start w:val="1"/>
      <w:numFmt w:val="upperLetter"/>
      <w:lvlText w:val="%1."/>
      <w:lvlJc w:val="left"/>
      <w:pPr>
        <w:ind w:left="720" w:hanging="360"/>
      </w:pPr>
      <w:rPr>
        <w:rFonts w:hint="default"/>
        <w:b/>
      </w:rPr>
    </w:lvl>
    <w:lvl w:ilvl="1" w:tplc="0809000F">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F01E3"/>
    <w:multiLevelType w:val="hybridMultilevel"/>
    <w:tmpl w:val="B66CF2BA"/>
    <w:lvl w:ilvl="0" w:tplc="0419000F">
      <w:start w:val="1"/>
      <w:numFmt w:val="decimal"/>
      <w:lvlText w:val="%1."/>
      <w:lvlJc w:val="left"/>
      <w:pPr>
        <w:tabs>
          <w:tab w:val="num" w:pos="720"/>
        </w:tabs>
        <w:ind w:left="720" w:hanging="360"/>
      </w:pPr>
    </w:lvl>
    <w:lvl w:ilvl="1" w:tplc="0809000F">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D4664EB"/>
    <w:multiLevelType w:val="hybridMultilevel"/>
    <w:tmpl w:val="A1D62AD2"/>
    <w:lvl w:ilvl="0" w:tplc="30FA691A">
      <w:start w:val="1"/>
      <w:numFmt w:val="decimal"/>
      <w:lvlText w:val="%1."/>
      <w:lvlJc w:val="left"/>
      <w:pPr>
        <w:tabs>
          <w:tab w:val="num" w:pos="720"/>
        </w:tabs>
        <w:ind w:left="720" w:hanging="360"/>
      </w:pPr>
      <w:rPr>
        <w:rFonts w:ascii="Arial Narrow" w:hAnsi="Arial Narrow"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E5B5A60"/>
    <w:multiLevelType w:val="hybridMultilevel"/>
    <w:tmpl w:val="A790D5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0E00257"/>
    <w:multiLevelType w:val="hybridMultilevel"/>
    <w:tmpl w:val="EF7C20B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2CF5601"/>
    <w:multiLevelType w:val="hybridMultilevel"/>
    <w:tmpl w:val="3E84A296"/>
    <w:lvl w:ilvl="0" w:tplc="08090015">
      <w:start w:val="1"/>
      <w:numFmt w:val="upperLetter"/>
      <w:lvlText w:val="%1."/>
      <w:lvlJc w:val="left"/>
      <w:pPr>
        <w:ind w:left="720" w:hanging="360"/>
      </w:pPr>
      <w:rPr>
        <w:rFonts w:hint="default"/>
        <w:b/>
      </w:rPr>
    </w:lvl>
    <w:lvl w:ilvl="1" w:tplc="0809000F">
      <w:start w:val="1"/>
      <w:numFmt w:val="decimal"/>
      <w:lvlText w:val="%2."/>
      <w:lvlJc w:val="left"/>
      <w:pPr>
        <w:ind w:left="720" w:hanging="360"/>
      </w:pPr>
    </w:lvl>
    <w:lvl w:ilvl="2" w:tplc="0809000F">
      <w:start w:val="1"/>
      <w:numFmt w:val="decimal"/>
      <w:lvlText w:val="%3."/>
      <w:lvlJc w:val="left"/>
      <w:pPr>
        <w:ind w:left="108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376543"/>
    <w:multiLevelType w:val="hybridMultilevel"/>
    <w:tmpl w:val="22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2426"/>
    <w:multiLevelType w:val="multilevel"/>
    <w:tmpl w:val="E96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244AC"/>
    <w:multiLevelType w:val="hybridMultilevel"/>
    <w:tmpl w:val="0908B4B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7ED6264"/>
    <w:multiLevelType w:val="hybridMultilevel"/>
    <w:tmpl w:val="E458A710"/>
    <w:lvl w:ilvl="0" w:tplc="66204A16">
      <w:numFmt w:val="bullet"/>
      <w:lvlText w:val="•"/>
      <w:lvlJc w:val="left"/>
      <w:pPr>
        <w:ind w:left="473" w:hanging="360"/>
      </w:pPr>
      <w:rPr>
        <w:rFonts w:ascii="Arial Narrow" w:eastAsia="Times New Roman" w:hAnsi="Arial Narrow" w:cs="Times New Roman"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14" w15:restartNumberingAfterBreak="0">
    <w:nsid w:val="29F5507A"/>
    <w:multiLevelType w:val="hybridMultilevel"/>
    <w:tmpl w:val="1BC0F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233829"/>
    <w:multiLevelType w:val="hybridMultilevel"/>
    <w:tmpl w:val="1C0072A8"/>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9E3712"/>
    <w:multiLevelType w:val="hybridMultilevel"/>
    <w:tmpl w:val="F23455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CD24DC"/>
    <w:multiLevelType w:val="hybridMultilevel"/>
    <w:tmpl w:val="A086DDAA"/>
    <w:lvl w:ilvl="0" w:tplc="3C981C04">
      <w:start w:val="1"/>
      <w:numFmt w:val="bullet"/>
      <w:lvlText w:val=""/>
      <w:lvlJc w:val="left"/>
      <w:pPr>
        <w:tabs>
          <w:tab w:val="num" w:pos="720"/>
        </w:tabs>
        <w:ind w:left="720" w:hanging="360"/>
      </w:pPr>
      <w:rPr>
        <w:rFonts w:ascii="Symbol" w:hAnsi="Symbol" w:hint="default"/>
      </w:rPr>
    </w:lvl>
    <w:lvl w:ilvl="1" w:tplc="34F2B71A" w:tentative="1">
      <w:start w:val="1"/>
      <w:numFmt w:val="bullet"/>
      <w:lvlText w:val=""/>
      <w:lvlJc w:val="left"/>
      <w:pPr>
        <w:tabs>
          <w:tab w:val="num" w:pos="1440"/>
        </w:tabs>
        <w:ind w:left="1440" w:hanging="360"/>
      </w:pPr>
      <w:rPr>
        <w:rFonts w:ascii="Symbol" w:hAnsi="Symbol" w:hint="default"/>
      </w:rPr>
    </w:lvl>
    <w:lvl w:ilvl="2" w:tplc="0F28D794" w:tentative="1">
      <w:start w:val="1"/>
      <w:numFmt w:val="bullet"/>
      <w:lvlText w:val=""/>
      <w:lvlJc w:val="left"/>
      <w:pPr>
        <w:tabs>
          <w:tab w:val="num" w:pos="2160"/>
        </w:tabs>
        <w:ind w:left="2160" w:hanging="360"/>
      </w:pPr>
      <w:rPr>
        <w:rFonts w:ascii="Symbol" w:hAnsi="Symbol" w:hint="default"/>
      </w:rPr>
    </w:lvl>
    <w:lvl w:ilvl="3" w:tplc="F17006B4" w:tentative="1">
      <w:start w:val="1"/>
      <w:numFmt w:val="bullet"/>
      <w:lvlText w:val=""/>
      <w:lvlJc w:val="left"/>
      <w:pPr>
        <w:tabs>
          <w:tab w:val="num" w:pos="2880"/>
        </w:tabs>
        <w:ind w:left="2880" w:hanging="360"/>
      </w:pPr>
      <w:rPr>
        <w:rFonts w:ascii="Symbol" w:hAnsi="Symbol" w:hint="default"/>
      </w:rPr>
    </w:lvl>
    <w:lvl w:ilvl="4" w:tplc="97307A9C" w:tentative="1">
      <w:start w:val="1"/>
      <w:numFmt w:val="bullet"/>
      <w:lvlText w:val=""/>
      <w:lvlJc w:val="left"/>
      <w:pPr>
        <w:tabs>
          <w:tab w:val="num" w:pos="3600"/>
        </w:tabs>
        <w:ind w:left="3600" w:hanging="360"/>
      </w:pPr>
      <w:rPr>
        <w:rFonts w:ascii="Symbol" w:hAnsi="Symbol" w:hint="default"/>
      </w:rPr>
    </w:lvl>
    <w:lvl w:ilvl="5" w:tplc="2BFCAC66" w:tentative="1">
      <w:start w:val="1"/>
      <w:numFmt w:val="bullet"/>
      <w:lvlText w:val=""/>
      <w:lvlJc w:val="left"/>
      <w:pPr>
        <w:tabs>
          <w:tab w:val="num" w:pos="4320"/>
        </w:tabs>
        <w:ind w:left="4320" w:hanging="360"/>
      </w:pPr>
      <w:rPr>
        <w:rFonts w:ascii="Symbol" w:hAnsi="Symbol" w:hint="default"/>
      </w:rPr>
    </w:lvl>
    <w:lvl w:ilvl="6" w:tplc="55BEC0C0" w:tentative="1">
      <w:start w:val="1"/>
      <w:numFmt w:val="bullet"/>
      <w:lvlText w:val=""/>
      <w:lvlJc w:val="left"/>
      <w:pPr>
        <w:tabs>
          <w:tab w:val="num" w:pos="5040"/>
        </w:tabs>
        <w:ind w:left="5040" w:hanging="360"/>
      </w:pPr>
      <w:rPr>
        <w:rFonts w:ascii="Symbol" w:hAnsi="Symbol" w:hint="default"/>
      </w:rPr>
    </w:lvl>
    <w:lvl w:ilvl="7" w:tplc="107EFA34" w:tentative="1">
      <w:start w:val="1"/>
      <w:numFmt w:val="bullet"/>
      <w:lvlText w:val=""/>
      <w:lvlJc w:val="left"/>
      <w:pPr>
        <w:tabs>
          <w:tab w:val="num" w:pos="5760"/>
        </w:tabs>
        <w:ind w:left="5760" w:hanging="360"/>
      </w:pPr>
      <w:rPr>
        <w:rFonts w:ascii="Symbol" w:hAnsi="Symbol" w:hint="default"/>
      </w:rPr>
    </w:lvl>
    <w:lvl w:ilvl="8" w:tplc="21088FF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B854384"/>
    <w:multiLevelType w:val="multilevel"/>
    <w:tmpl w:val="C54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A71594"/>
    <w:multiLevelType w:val="multilevel"/>
    <w:tmpl w:val="1A5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3C41B5"/>
    <w:multiLevelType w:val="multilevel"/>
    <w:tmpl w:val="8F1EE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3F73E04"/>
    <w:multiLevelType w:val="hybridMultilevel"/>
    <w:tmpl w:val="467EA8F0"/>
    <w:lvl w:ilvl="0" w:tplc="FFFFFFFF">
      <w:start w:val="1"/>
      <w:numFmt w:val="upperLetter"/>
      <w:lvlText w:val="%1."/>
      <w:lvlJc w:val="left"/>
      <w:pPr>
        <w:ind w:left="720" w:hanging="360"/>
      </w:pPr>
      <w:rPr>
        <w:rFonts w:hint="default"/>
        <w:b/>
      </w:rPr>
    </w:lvl>
    <w:lvl w:ilvl="1" w:tplc="7DA4A350">
      <w:start w:val="1"/>
      <w:numFmt w:val="decimal"/>
      <w:lvlText w:val="%2."/>
      <w:lvlJc w:val="left"/>
      <w:pPr>
        <w:ind w:left="720" w:hanging="360"/>
      </w:pPr>
      <w:rPr>
        <w:b w:val="0"/>
        <w:bCs w:val="0"/>
      </w:rPr>
    </w:lvl>
    <w:lvl w:ilvl="2" w:tplc="FFFFFFFF">
      <w:start w:val="1"/>
      <w:numFmt w:val="decimal"/>
      <w:lvlText w:val="%3."/>
      <w:lvlJc w:val="left"/>
      <w:pPr>
        <w:ind w:left="10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47485D"/>
    <w:multiLevelType w:val="hybridMultilevel"/>
    <w:tmpl w:val="D0525538"/>
    <w:lvl w:ilvl="0" w:tplc="0809000F">
      <w:start w:val="1"/>
      <w:numFmt w:val="decimal"/>
      <w:lvlText w:val="%1."/>
      <w:lvlJc w:val="left"/>
      <w:pPr>
        <w:ind w:left="473" w:hanging="360"/>
      </w:pPr>
      <w:rPr>
        <w:rFonts w:hint="default"/>
      </w:rPr>
    </w:lvl>
    <w:lvl w:ilvl="1" w:tplc="08090019">
      <w:start w:val="1"/>
      <w:numFmt w:val="lowerLetter"/>
      <w:lvlText w:val="%2."/>
      <w:lvlJc w:val="left"/>
      <w:pPr>
        <w:ind w:left="1771" w:hanging="360"/>
      </w:pPr>
    </w:lvl>
    <w:lvl w:ilvl="2" w:tplc="0809001B" w:tentative="1">
      <w:start w:val="1"/>
      <w:numFmt w:val="lowerRoman"/>
      <w:lvlText w:val="%3."/>
      <w:lvlJc w:val="right"/>
      <w:pPr>
        <w:ind w:left="2491" w:hanging="180"/>
      </w:pPr>
    </w:lvl>
    <w:lvl w:ilvl="3" w:tplc="0809000F" w:tentative="1">
      <w:start w:val="1"/>
      <w:numFmt w:val="decimal"/>
      <w:lvlText w:val="%4."/>
      <w:lvlJc w:val="left"/>
      <w:pPr>
        <w:ind w:left="3211" w:hanging="360"/>
      </w:pPr>
    </w:lvl>
    <w:lvl w:ilvl="4" w:tplc="08090019" w:tentative="1">
      <w:start w:val="1"/>
      <w:numFmt w:val="lowerLetter"/>
      <w:lvlText w:val="%5."/>
      <w:lvlJc w:val="left"/>
      <w:pPr>
        <w:ind w:left="3931" w:hanging="360"/>
      </w:pPr>
    </w:lvl>
    <w:lvl w:ilvl="5" w:tplc="0809001B" w:tentative="1">
      <w:start w:val="1"/>
      <w:numFmt w:val="lowerRoman"/>
      <w:lvlText w:val="%6."/>
      <w:lvlJc w:val="right"/>
      <w:pPr>
        <w:ind w:left="4651" w:hanging="180"/>
      </w:pPr>
    </w:lvl>
    <w:lvl w:ilvl="6" w:tplc="0809000F" w:tentative="1">
      <w:start w:val="1"/>
      <w:numFmt w:val="decimal"/>
      <w:lvlText w:val="%7."/>
      <w:lvlJc w:val="left"/>
      <w:pPr>
        <w:ind w:left="5371" w:hanging="360"/>
      </w:pPr>
    </w:lvl>
    <w:lvl w:ilvl="7" w:tplc="08090019" w:tentative="1">
      <w:start w:val="1"/>
      <w:numFmt w:val="lowerLetter"/>
      <w:lvlText w:val="%8."/>
      <w:lvlJc w:val="left"/>
      <w:pPr>
        <w:ind w:left="6091" w:hanging="360"/>
      </w:pPr>
    </w:lvl>
    <w:lvl w:ilvl="8" w:tplc="0809001B" w:tentative="1">
      <w:start w:val="1"/>
      <w:numFmt w:val="lowerRoman"/>
      <w:lvlText w:val="%9."/>
      <w:lvlJc w:val="right"/>
      <w:pPr>
        <w:ind w:left="6811" w:hanging="180"/>
      </w:pPr>
    </w:lvl>
  </w:abstractNum>
  <w:abstractNum w:abstractNumId="23" w15:restartNumberingAfterBreak="0">
    <w:nsid w:val="39344BA1"/>
    <w:multiLevelType w:val="hybridMultilevel"/>
    <w:tmpl w:val="FEB2A2B0"/>
    <w:lvl w:ilvl="0" w:tplc="FFFFFFFF">
      <w:start w:val="1"/>
      <w:numFmt w:val="upperLetter"/>
      <w:lvlText w:val="%1."/>
      <w:lvlJc w:val="left"/>
      <w:pPr>
        <w:ind w:left="720" w:hanging="360"/>
      </w:pPr>
      <w:rPr>
        <w:rFonts w:hint="default"/>
        <w:b/>
      </w:rPr>
    </w:lvl>
    <w:lvl w:ilvl="1" w:tplc="08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F73D88"/>
    <w:multiLevelType w:val="hybridMultilevel"/>
    <w:tmpl w:val="9E56B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CF5BCE"/>
    <w:multiLevelType w:val="hybridMultilevel"/>
    <w:tmpl w:val="6052959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8810AF"/>
    <w:multiLevelType w:val="hybridMultilevel"/>
    <w:tmpl w:val="93ACA3F8"/>
    <w:lvl w:ilvl="0" w:tplc="E0DA869A">
      <w:start w:val="1"/>
      <w:numFmt w:val="decimal"/>
      <w:lvlText w:val="%1."/>
      <w:lvlJc w:val="left"/>
      <w:pPr>
        <w:ind w:left="1080" w:hanging="360"/>
      </w:pPr>
      <w:rPr>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944DB4"/>
    <w:multiLevelType w:val="hybridMultilevel"/>
    <w:tmpl w:val="00F4C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6D2A52"/>
    <w:multiLevelType w:val="hybridMultilevel"/>
    <w:tmpl w:val="D0864B22"/>
    <w:lvl w:ilvl="0" w:tplc="08090001">
      <w:start w:val="1"/>
      <w:numFmt w:val="bullet"/>
      <w:lvlText w:val=""/>
      <w:lvlJc w:val="left"/>
      <w:pPr>
        <w:ind w:left="2580" w:hanging="360"/>
      </w:pPr>
      <w:rPr>
        <w:rFonts w:ascii="Symbol" w:hAnsi="Symbol"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29" w15:restartNumberingAfterBreak="0">
    <w:nsid w:val="49FB7844"/>
    <w:multiLevelType w:val="hybridMultilevel"/>
    <w:tmpl w:val="3A542B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00C1B80"/>
    <w:multiLevelType w:val="hybridMultilevel"/>
    <w:tmpl w:val="F914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88791C"/>
    <w:multiLevelType w:val="hybridMultilevel"/>
    <w:tmpl w:val="13FC12B6"/>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34C60FC"/>
    <w:multiLevelType w:val="hybridMultilevel"/>
    <w:tmpl w:val="0908B4B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7D95B2F"/>
    <w:multiLevelType w:val="hybridMultilevel"/>
    <w:tmpl w:val="E7E6DE28"/>
    <w:lvl w:ilvl="0" w:tplc="050CD7B0">
      <w:start w:val="1"/>
      <w:numFmt w:val="bullet"/>
      <w:lvlText w:val=""/>
      <w:lvlJc w:val="left"/>
      <w:pPr>
        <w:ind w:left="1277" w:hanging="332"/>
      </w:pPr>
      <w:rPr>
        <w:rFonts w:ascii="Wingdings" w:eastAsia="Wingdings" w:hAnsi="Wingdings" w:cs="Wingdings" w:hint="default"/>
        <w:w w:val="100"/>
        <w:sz w:val="24"/>
        <w:szCs w:val="24"/>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34" w15:restartNumberingAfterBreak="0">
    <w:nsid w:val="584C2946"/>
    <w:multiLevelType w:val="multilevel"/>
    <w:tmpl w:val="4DA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1444E2"/>
    <w:multiLevelType w:val="hybridMultilevel"/>
    <w:tmpl w:val="D0C21CDC"/>
    <w:lvl w:ilvl="0" w:tplc="FFFFFFFF">
      <w:start w:val="1"/>
      <w:numFmt w:val="upperLetter"/>
      <w:lvlText w:val="%1."/>
      <w:lvlJc w:val="left"/>
      <w:pPr>
        <w:ind w:left="720" w:hanging="360"/>
      </w:pPr>
      <w:rPr>
        <w:rFonts w:hint="default"/>
        <w:b/>
      </w:rPr>
    </w:lvl>
    <w:lvl w:ilvl="1" w:tplc="08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5B63B79"/>
    <w:multiLevelType w:val="hybridMultilevel"/>
    <w:tmpl w:val="C2CED4D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8D17708"/>
    <w:multiLevelType w:val="hybridMultilevel"/>
    <w:tmpl w:val="50EE2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E27467"/>
    <w:multiLevelType w:val="hybridMultilevel"/>
    <w:tmpl w:val="FD729CA8"/>
    <w:lvl w:ilvl="0" w:tplc="4E9296D0">
      <w:start w:val="1"/>
      <w:numFmt w:val="decimal"/>
      <w:lvlText w:val="%1."/>
      <w:lvlJc w:val="left"/>
      <w:pPr>
        <w:ind w:left="1080" w:hanging="360"/>
      </w:pPr>
      <w:rPr>
        <w:b w:val="0"/>
        <w:b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9081904"/>
    <w:multiLevelType w:val="hybridMultilevel"/>
    <w:tmpl w:val="66C64300"/>
    <w:lvl w:ilvl="0" w:tplc="CBF05A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8A6D5C"/>
    <w:multiLevelType w:val="multilevel"/>
    <w:tmpl w:val="5224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D2132E"/>
    <w:multiLevelType w:val="hybridMultilevel"/>
    <w:tmpl w:val="FB0E133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2" w15:restartNumberingAfterBreak="0">
    <w:nsid w:val="7B5070B6"/>
    <w:multiLevelType w:val="hybridMultilevel"/>
    <w:tmpl w:val="97344D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DE0432D"/>
    <w:multiLevelType w:val="hybridMultilevel"/>
    <w:tmpl w:val="A31C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7768511">
    <w:abstractNumId w:val="10"/>
  </w:num>
  <w:num w:numId="2" w16cid:durableId="1507015023">
    <w:abstractNumId w:val="37"/>
  </w:num>
  <w:num w:numId="3" w16cid:durableId="434836318">
    <w:abstractNumId w:val="27"/>
  </w:num>
  <w:num w:numId="4" w16cid:durableId="1696539583">
    <w:abstractNumId w:val="9"/>
  </w:num>
  <w:num w:numId="5" w16cid:durableId="1361315804">
    <w:abstractNumId w:val="33"/>
  </w:num>
  <w:num w:numId="6" w16cid:durableId="628359691">
    <w:abstractNumId w:val="4"/>
  </w:num>
  <w:num w:numId="7" w16cid:durableId="29187132">
    <w:abstractNumId w:val="5"/>
  </w:num>
  <w:num w:numId="8" w16cid:durableId="1182010283">
    <w:abstractNumId w:val="31"/>
  </w:num>
  <w:num w:numId="9" w16cid:durableId="2147046553">
    <w:abstractNumId w:val="36"/>
  </w:num>
  <w:num w:numId="10" w16cid:durableId="1666932860">
    <w:abstractNumId w:val="25"/>
  </w:num>
  <w:num w:numId="11" w16cid:durableId="1568103058">
    <w:abstractNumId w:val="1"/>
  </w:num>
  <w:num w:numId="12" w16cid:durableId="1178541842">
    <w:abstractNumId w:val="7"/>
  </w:num>
  <w:num w:numId="13" w16cid:durableId="23098604">
    <w:abstractNumId w:val="20"/>
  </w:num>
  <w:num w:numId="14" w16cid:durableId="1455635230">
    <w:abstractNumId w:val="30"/>
  </w:num>
  <w:num w:numId="15" w16cid:durableId="90442499">
    <w:abstractNumId w:val="13"/>
  </w:num>
  <w:num w:numId="16" w16cid:durableId="1727682776">
    <w:abstractNumId w:val="22"/>
  </w:num>
  <w:num w:numId="17" w16cid:durableId="1712027509">
    <w:abstractNumId w:val="29"/>
  </w:num>
  <w:num w:numId="18" w16cid:durableId="1705060261">
    <w:abstractNumId w:val="0"/>
  </w:num>
  <w:num w:numId="19" w16cid:durableId="326249407">
    <w:abstractNumId w:val="26"/>
  </w:num>
  <w:num w:numId="20" w16cid:durableId="947011226">
    <w:abstractNumId w:val="17"/>
  </w:num>
  <w:num w:numId="21" w16cid:durableId="2078239928">
    <w:abstractNumId w:val="8"/>
  </w:num>
  <w:num w:numId="22" w16cid:durableId="1560480674">
    <w:abstractNumId w:val="15"/>
  </w:num>
  <w:num w:numId="23" w16cid:durableId="463931649">
    <w:abstractNumId w:val="28"/>
  </w:num>
  <w:num w:numId="24" w16cid:durableId="2067215968">
    <w:abstractNumId w:val="43"/>
  </w:num>
  <w:num w:numId="25" w16cid:durableId="1843276675">
    <w:abstractNumId w:val="24"/>
  </w:num>
  <w:num w:numId="26" w16cid:durableId="1309167280">
    <w:abstractNumId w:val="39"/>
  </w:num>
  <w:num w:numId="27" w16cid:durableId="232933140">
    <w:abstractNumId w:val="16"/>
  </w:num>
  <w:num w:numId="28" w16cid:durableId="1611282291">
    <w:abstractNumId w:val="35"/>
  </w:num>
  <w:num w:numId="29" w16cid:durableId="1622609285">
    <w:abstractNumId w:val="32"/>
  </w:num>
  <w:num w:numId="30" w16cid:durableId="539051178">
    <w:abstractNumId w:val="23"/>
  </w:num>
  <w:num w:numId="31" w16cid:durableId="1325742887">
    <w:abstractNumId w:val="6"/>
  </w:num>
  <w:num w:numId="32" w16cid:durableId="594823247">
    <w:abstractNumId w:val="3"/>
  </w:num>
  <w:num w:numId="33" w16cid:durableId="1310863392">
    <w:abstractNumId w:val="41"/>
  </w:num>
  <w:num w:numId="34" w16cid:durableId="944583336">
    <w:abstractNumId w:val="2"/>
  </w:num>
  <w:num w:numId="35" w16cid:durableId="1367101949">
    <w:abstractNumId w:val="21"/>
  </w:num>
  <w:num w:numId="36" w16cid:durableId="1185559083">
    <w:abstractNumId w:val="12"/>
  </w:num>
  <w:num w:numId="37" w16cid:durableId="791555877">
    <w:abstractNumId w:val="38"/>
  </w:num>
  <w:num w:numId="38" w16cid:durableId="1831561141">
    <w:abstractNumId w:val="19"/>
  </w:num>
  <w:num w:numId="39" w16cid:durableId="398990013">
    <w:abstractNumId w:val="18"/>
  </w:num>
  <w:num w:numId="40" w16cid:durableId="1323780020">
    <w:abstractNumId w:val="11"/>
  </w:num>
  <w:num w:numId="41" w16cid:durableId="1381511675">
    <w:abstractNumId w:val="40"/>
  </w:num>
  <w:num w:numId="42" w16cid:durableId="463932002">
    <w:abstractNumId w:val="34"/>
  </w:num>
  <w:num w:numId="43" w16cid:durableId="343438215">
    <w:abstractNumId w:val="14"/>
  </w:num>
  <w:num w:numId="44" w16cid:durableId="1791977118">
    <w:abstractNumId w:val="4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lomino, Marco">
    <w15:presenceInfo w15:providerId="AD" w15:userId="S::s06mp3@abdn.ac.uk::440ac068-5451-4995-9bc1-cc3751b716a0"/>
  </w15:person>
  <w15:person w15:author="Panagiotis Chountas">
    <w15:presenceInfo w15:providerId="AD" w15:userId="S::chountp@westminster.ac.uk::f45261fa-1eec-46fc-948c-da3bafacd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45"/>
    <w:rsid w:val="000005E4"/>
    <w:rsid w:val="00006A08"/>
    <w:rsid w:val="0002678D"/>
    <w:rsid w:val="0003541D"/>
    <w:rsid w:val="00036109"/>
    <w:rsid w:val="000427AA"/>
    <w:rsid w:val="00043C92"/>
    <w:rsid w:val="00050F8C"/>
    <w:rsid w:val="00061AEB"/>
    <w:rsid w:val="00064B2B"/>
    <w:rsid w:val="0007153A"/>
    <w:rsid w:val="00073120"/>
    <w:rsid w:val="000A164A"/>
    <w:rsid w:val="000A46C1"/>
    <w:rsid w:val="000B289E"/>
    <w:rsid w:val="000B442C"/>
    <w:rsid w:val="000B6DB6"/>
    <w:rsid w:val="000C148B"/>
    <w:rsid w:val="000C4FE8"/>
    <w:rsid w:val="000D1755"/>
    <w:rsid w:val="000E135F"/>
    <w:rsid w:val="000E1768"/>
    <w:rsid w:val="000E1897"/>
    <w:rsid w:val="000E7C81"/>
    <w:rsid w:val="00126D8B"/>
    <w:rsid w:val="00140120"/>
    <w:rsid w:val="001423A5"/>
    <w:rsid w:val="00152E90"/>
    <w:rsid w:val="00155D1C"/>
    <w:rsid w:val="0016705F"/>
    <w:rsid w:val="00180BF9"/>
    <w:rsid w:val="001823E8"/>
    <w:rsid w:val="0018316E"/>
    <w:rsid w:val="001A0B41"/>
    <w:rsid w:val="001C37BB"/>
    <w:rsid w:val="001E12E4"/>
    <w:rsid w:val="001E3446"/>
    <w:rsid w:val="00206D67"/>
    <w:rsid w:val="00207298"/>
    <w:rsid w:val="00212722"/>
    <w:rsid w:val="00213E42"/>
    <w:rsid w:val="00215B75"/>
    <w:rsid w:val="0022477D"/>
    <w:rsid w:val="002329D7"/>
    <w:rsid w:val="00232D20"/>
    <w:rsid w:val="00234781"/>
    <w:rsid w:val="00250DD0"/>
    <w:rsid w:val="00252AF4"/>
    <w:rsid w:val="002675CB"/>
    <w:rsid w:val="00271488"/>
    <w:rsid w:val="00280C20"/>
    <w:rsid w:val="00291BE2"/>
    <w:rsid w:val="002B596B"/>
    <w:rsid w:val="002C0AA0"/>
    <w:rsid w:val="002C4037"/>
    <w:rsid w:val="002C55CD"/>
    <w:rsid w:val="0030195D"/>
    <w:rsid w:val="0030499B"/>
    <w:rsid w:val="0031293C"/>
    <w:rsid w:val="00326D1B"/>
    <w:rsid w:val="00335913"/>
    <w:rsid w:val="00335947"/>
    <w:rsid w:val="003372C6"/>
    <w:rsid w:val="00343964"/>
    <w:rsid w:val="00354058"/>
    <w:rsid w:val="00354FC1"/>
    <w:rsid w:val="00356F74"/>
    <w:rsid w:val="00363526"/>
    <w:rsid w:val="00373708"/>
    <w:rsid w:val="00387858"/>
    <w:rsid w:val="003B2AD8"/>
    <w:rsid w:val="003B5ECF"/>
    <w:rsid w:val="003C0B05"/>
    <w:rsid w:val="003C49FB"/>
    <w:rsid w:val="003E5308"/>
    <w:rsid w:val="003E7674"/>
    <w:rsid w:val="003F1742"/>
    <w:rsid w:val="00402ECB"/>
    <w:rsid w:val="004201D3"/>
    <w:rsid w:val="00432578"/>
    <w:rsid w:val="00433C41"/>
    <w:rsid w:val="00441019"/>
    <w:rsid w:val="00456A46"/>
    <w:rsid w:val="004638DE"/>
    <w:rsid w:val="00464B39"/>
    <w:rsid w:val="004754F1"/>
    <w:rsid w:val="004810E6"/>
    <w:rsid w:val="00481B2F"/>
    <w:rsid w:val="00482451"/>
    <w:rsid w:val="00482F7E"/>
    <w:rsid w:val="00484C63"/>
    <w:rsid w:val="004A09F5"/>
    <w:rsid w:val="004A3645"/>
    <w:rsid w:val="004B6544"/>
    <w:rsid w:val="004C2BA3"/>
    <w:rsid w:val="004D286A"/>
    <w:rsid w:val="004E09A3"/>
    <w:rsid w:val="004E221C"/>
    <w:rsid w:val="004F7497"/>
    <w:rsid w:val="0050184A"/>
    <w:rsid w:val="00507EA3"/>
    <w:rsid w:val="0051506E"/>
    <w:rsid w:val="00521928"/>
    <w:rsid w:val="00523053"/>
    <w:rsid w:val="005305E0"/>
    <w:rsid w:val="0054357E"/>
    <w:rsid w:val="00546E6C"/>
    <w:rsid w:val="0055156C"/>
    <w:rsid w:val="00556188"/>
    <w:rsid w:val="00562A1C"/>
    <w:rsid w:val="00564C03"/>
    <w:rsid w:val="005714AE"/>
    <w:rsid w:val="005811CA"/>
    <w:rsid w:val="00583BBB"/>
    <w:rsid w:val="00586F34"/>
    <w:rsid w:val="00595BB7"/>
    <w:rsid w:val="005A098E"/>
    <w:rsid w:val="005A24EA"/>
    <w:rsid w:val="005A4F0F"/>
    <w:rsid w:val="005B1A67"/>
    <w:rsid w:val="005C3EDF"/>
    <w:rsid w:val="005D1270"/>
    <w:rsid w:val="005D6038"/>
    <w:rsid w:val="005E59E4"/>
    <w:rsid w:val="005F372B"/>
    <w:rsid w:val="00602471"/>
    <w:rsid w:val="0060251C"/>
    <w:rsid w:val="00611F8E"/>
    <w:rsid w:val="00623A59"/>
    <w:rsid w:val="00642ED4"/>
    <w:rsid w:val="006465DC"/>
    <w:rsid w:val="00651C63"/>
    <w:rsid w:val="00654A92"/>
    <w:rsid w:val="00654E7B"/>
    <w:rsid w:val="00655A72"/>
    <w:rsid w:val="00660469"/>
    <w:rsid w:val="00663EAA"/>
    <w:rsid w:val="00667BAF"/>
    <w:rsid w:val="00670E7E"/>
    <w:rsid w:val="00674E7B"/>
    <w:rsid w:val="00692DED"/>
    <w:rsid w:val="006A0355"/>
    <w:rsid w:val="006A61B7"/>
    <w:rsid w:val="006A7EF6"/>
    <w:rsid w:val="006B3719"/>
    <w:rsid w:val="006C2504"/>
    <w:rsid w:val="006C541B"/>
    <w:rsid w:val="006E3BB0"/>
    <w:rsid w:val="006F45AD"/>
    <w:rsid w:val="007023C3"/>
    <w:rsid w:val="00703FBF"/>
    <w:rsid w:val="007074F0"/>
    <w:rsid w:val="0071361B"/>
    <w:rsid w:val="00715BDC"/>
    <w:rsid w:val="00730039"/>
    <w:rsid w:val="00730FF4"/>
    <w:rsid w:val="0073719E"/>
    <w:rsid w:val="00737F9B"/>
    <w:rsid w:val="007662EC"/>
    <w:rsid w:val="007737CB"/>
    <w:rsid w:val="0077731E"/>
    <w:rsid w:val="007819E2"/>
    <w:rsid w:val="007B35B5"/>
    <w:rsid w:val="007B3FD3"/>
    <w:rsid w:val="007C13A8"/>
    <w:rsid w:val="007D5CBD"/>
    <w:rsid w:val="007D6EB8"/>
    <w:rsid w:val="007D720C"/>
    <w:rsid w:val="007E6F3B"/>
    <w:rsid w:val="00801708"/>
    <w:rsid w:val="00804632"/>
    <w:rsid w:val="00804ECF"/>
    <w:rsid w:val="008075DA"/>
    <w:rsid w:val="00820AD1"/>
    <w:rsid w:val="00824A65"/>
    <w:rsid w:val="008303EC"/>
    <w:rsid w:val="00841A96"/>
    <w:rsid w:val="00852990"/>
    <w:rsid w:val="00862060"/>
    <w:rsid w:val="00864F7C"/>
    <w:rsid w:val="0088703E"/>
    <w:rsid w:val="00891BB4"/>
    <w:rsid w:val="0089291C"/>
    <w:rsid w:val="00893532"/>
    <w:rsid w:val="008A0736"/>
    <w:rsid w:val="008A37F3"/>
    <w:rsid w:val="008A4877"/>
    <w:rsid w:val="008B12CA"/>
    <w:rsid w:val="008D27D4"/>
    <w:rsid w:val="008E357F"/>
    <w:rsid w:val="008F1008"/>
    <w:rsid w:val="008F47AB"/>
    <w:rsid w:val="008F6AEA"/>
    <w:rsid w:val="00920DB8"/>
    <w:rsid w:val="00922A08"/>
    <w:rsid w:val="0092744D"/>
    <w:rsid w:val="0093483D"/>
    <w:rsid w:val="00955209"/>
    <w:rsid w:val="00955676"/>
    <w:rsid w:val="00971994"/>
    <w:rsid w:val="00974681"/>
    <w:rsid w:val="00977CF3"/>
    <w:rsid w:val="0098069E"/>
    <w:rsid w:val="009868F8"/>
    <w:rsid w:val="00990F50"/>
    <w:rsid w:val="009A06ED"/>
    <w:rsid w:val="009A599A"/>
    <w:rsid w:val="009A77A3"/>
    <w:rsid w:val="009B6AC2"/>
    <w:rsid w:val="009D4385"/>
    <w:rsid w:val="009D5EF8"/>
    <w:rsid w:val="009D6B32"/>
    <w:rsid w:val="009E3BD3"/>
    <w:rsid w:val="009F7276"/>
    <w:rsid w:val="00A10770"/>
    <w:rsid w:val="00A23C42"/>
    <w:rsid w:val="00A3539C"/>
    <w:rsid w:val="00A41B04"/>
    <w:rsid w:val="00A55DEB"/>
    <w:rsid w:val="00A717E8"/>
    <w:rsid w:val="00A71D80"/>
    <w:rsid w:val="00A71F59"/>
    <w:rsid w:val="00A73850"/>
    <w:rsid w:val="00A860E7"/>
    <w:rsid w:val="00A8669C"/>
    <w:rsid w:val="00AA7F66"/>
    <w:rsid w:val="00AC26E0"/>
    <w:rsid w:val="00AD2AF2"/>
    <w:rsid w:val="00AD61A0"/>
    <w:rsid w:val="00AE7F1B"/>
    <w:rsid w:val="00AF6C30"/>
    <w:rsid w:val="00B10BAE"/>
    <w:rsid w:val="00B14C26"/>
    <w:rsid w:val="00B16C4C"/>
    <w:rsid w:val="00B22A56"/>
    <w:rsid w:val="00B25D2B"/>
    <w:rsid w:val="00B32E01"/>
    <w:rsid w:val="00B35281"/>
    <w:rsid w:val="00B55CB2"/>
    <w:rsid w:val="00B57784"/>
    <w:rsid w:val="00B577D2"/>
    <w:rsid w:val="00B610DE"/>
    <w:rsid w:val="00B67105"/>
    <w:rsid w:val="00B956FD"/>
    <w:rsid w:val="00B9712E"/>
    <w:rsid w:val="00BC1513"/>
    <w:rsid w:val="00BC2F2B"/>
    <w:rsid w:val="00BD5D5F"/>
    <w:rsid w:val="00BE5A6F"/>
    <w:rsid w:val="00BE61D3"/>
    <w:rsid w:val="00C0182C"/>
    <w:rsid w:val="00C117B9"/>
    <w:rsid w:val="00C20084"/>
    <w:rsid w:val="00C2247A"/>
    <w:rsid w:val="00C33BAF"/>
    <w:rsid w:val="00C4514D"/>
    <w:rsid w:val="00C453B0"/>
    <w:rsid w:val="00C46314"/>
    <w:rsid w:val="00C5165F"/>
    <w:rsid w:val="00C51DBD"/>
    <w:rsid w:val="00C55338"/>
    <w:rsid w:val="00C60C66"/>
    <w:rsid w:val="00C60D98"/>
    <w:rsid w:val="00C704BD"/>
    <w:rsid w:val="00C71A7C"/>
    <w:rsid w:val="00C83314"/>
    <w:rsid w:val="00C91B4F"/>
    <w:rsid w:val="00CA01E2"/>
    <w:rsid w:val="00CA20D6"/>
    <w:rsid w:val="00CA5D35"/>
    <w:rsid w:val="00CF74FE"/>
    <w:rsid w:val="00D07FFC"/>
    <w:rsid w:val="00D13E3A"/>
    <w:rsid w:val="00D143EA"/>
    <w:rsid w:val="00D22B24"/>
    <w:rsid w:val="00D22DA5"/>
    <w:rsid w:val="00D23324"/>
    <w:rsid w:val="00D53F78"/>
    <w:rsid w:val="00D573B8"/>
    <w:rsid w:val="00D601BF"/>
    <w:rsid w:val="00D665F8"/>
    <w:rsid w:val="00D70F75"/>
    <w:rsid w:val="00D72ED9"/>
    <w:rsid w:val="00D80E84"/>
    <w:rsid w:val="00D82997"/>
    <w:rsid w:val="00D87328"/>
    <w:rsid w:val="00D918DE"/>
    <w:rsid w:val="00D921C9"/>
    <w:rsid w:val="00D9536B"/>
    <w:rsid w:val="00D96D6E"/>
    <w:rsid w:val="00DB5959"/>
    <w:rsid w:val="00DB728F"/>
    <w:rsid w:val="00DD1C89"/>
    <w:rsid w:val="00DD6C1C"/>
    <w:rsid w:val="00DD7FD1"/>
    <w:rsid w:val="00DF1986"/>
    <w:rsid w:val="00DF6517"/>
    <w:rsid w:val="00E049B9"/>
    <w:rsid w:val="00E11F18"/>
    <w:rsid w:val="00E278C4"/>
    <w:rsid w:val="00E31D39"/>
    <w:rsid w:val="00E32B34"/>
    <w:rsid w:val="00E3420D"/>
    <w:rsid w:val="00E35689"/>
    <w:rsid w:val="00E43B0F"/>
    <w:rsid w:val="00E43BD2"/>
    <w:rsid w:val="00E43F1C"/>
    <w:rsid w:val="00E47301"/>
    <w:rsid w:val="00E551F1"/>
    <w:rsid w:val="00E56CFC"/>
    <w:rsid w:val="00E639C4"/>
    <w:rsid w:val="00E6744F"/>
    <w:rsid w:val="00E721B8"/>
    <w:rsid w:val="00E77EDA"/>
    <w:rsid w:val="00E84E84"/>
    <w:rsid w:val="00E97E8F"/>
    <w:rsid w:val="00EA3B4C"/>
    <w:rsid w:val="00EA41A4"/>
    <w:rsid w:val="00EA50FB"/>
    <w:rsid w:val="00EB2E11"/>
    <w:rsid w:val="00EB363B"/>
    <w:rsid w:val="00EC5DD1"/>
    <w:rsid w:val="00EC6800"/>
    <w:rsid w:val="00EE46C3"/>
    <w:rsid w:val="00F11C8C"/>
    <w:rsid w:val="00F11CA3"/>
    <w:rsid w:val="00F134C5"/>
    <w:rsid w:val="00F13CAD"/>
    <w:rsid w:val="00F14A0D"/>
    <w:rsid w:val="00F20638"/>
    <w:rsid w:val="00F27ACB"/>
    <w:rsid w:val="00F32AB3"/>
    <w:rsid w:val="00F45B7B"/>
    <w:rsid w:val="00F52DCB"/>
    <w:rsid w:val="00F54E5F"/>
    <w:rsid w:val="00F618BE"/>
    <w:rsid w:val="00F71A35"/>
    <w:rsid w:val="00F75BE3"/>
    <w:rsid w:val="00F80F9F"/>
    <w:rsid w:val="00F848B7"/>
    <w:rsid w:val="00F84D11"/>
    <w:rsid w:val="00F85881"/>
    <w:rsid w:val="00F86D91"/>
    <w:rsid w:val="00F9135B"/>
    <w:rsid w:val="00F96DB1"/>
    <w:rsid w:val="00F97528"/>
    <w:rsid w:val="00FA747E"/>
    <w:rsid w:val="00FC1EBA"/>
    <w:rsid w:val="00FC4CEB"/>
    <w:rsid w:val="00FC5EDA"/>
    <w:rsid w:val="00FF2438"/>
    <w:rsid w:val="00FF414F"/>
    <w:rsid w:val="101C9085"/>
    <w:rsid w:val="1512FFF4"/>
    <w:rsid w:val="1779BE0A"/>
    <w:rsid w:val="1B177E7B"/>
    <w:rsid w:val="1C2BFD09"/>
    <w:rsid w:val="1D20AE01"/>
    <w:rsid w:val="1F389B52"/>
    <w:rsid w:val="1FCE22FF"/>
    <w:rsid w:val="2B57AF79"/>
    <w:rsid w:val="2C066FCC"/>
    <w:rsid w:val="2F5F490F"/>
    <w:rsid w:val="3117DCB0"/>
    <w:rsid w:val="352F8C46"/>
    <w:rsid w:val="3D431402"/>
    <w:rsid w:val="4208672F"/>
    <w:rsid w:val="52B3C6EA"/>
    <w:rsid w:val="571317BE"/>
    <w:rsid w:val="5D32D4B4"/>
    <w:rsid w:val="6456C0EA"/>
    <w:rsid w:val="6818118F"/>
    <w:rsid w:val="6BE2E8CF"/>
    <w:rsid w:val="6D9EAD95"/>
    <w:rsid w:val="6DC09E3F"/>
    <w:rsid w:val="78A518F5"/>
    <w:rsid w:val="78B92A53"/>
    <w:rsid w:val="7B2533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3D8"/>
  <w15:docId w15:val="{E804FDB1-3A72-448D-B521-D86A276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link w:val="Heading1Char"/>
    <w:uiPriority w:val="1"/>
    <w:qFormat/>
    <w:rsid w:val="0071361B"/>
    <w:pPr>
      <w:widowControl w:val="0"/>
      <w:ind w:left="113"/>
      <w:outlineLvl w:val="0"/>
    </w:pPr>
    <w:rPr>
      <w:rFonts w:ascii="Arial" w:eastAsia="Arial" w:hAnsi="Arial" w:cs="Arial"/>
      <w:bCs/>
      <w:lang w:val="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paragraph" w:styleId="Heading4">
    <w:name w:val="heading 4"/>
    <w:basedOn w:val="Normal"/>
    <w:next w:val="Normal"/>
    <w:link w:val="Heading4Char"/>
    <w:uiPriority w:val="9"/>
    <w:unhideWhenUsed/>
    <w:qFormat/>
    <w:rsid w:val="0071361B"/>
    <w:pPr>
      <w:keepNext/>
      <w:keepLines/>
      <w:spacing w:before="200"/>
      <w:outlineLvl w:val="3"/>
    </w:pPr>
    <w:rPr>
      <w:rFonts w:asciiTheme="majorHAnsi" w:eastAsiaTheme="majorEastAsia" w:hAnsiTheme="majorHAnsi" w:cstheme="majorBidi"/>
      <w:bCs/>
      <w:i/>
      <w:iCs/>
      <w:color w:val="4F81BD" w:themeColor="accent1"/>
      <w:lang w:eastAsia="ru-RU"/>
    </w:rPr>
  </w:style>
  <w:style w:type="paragraph" w:styleId="Heading5">
    <w:name w:val="heading 5"/>
    <w:basedOn w:val="Normal"/>
    <w:next w:val="Normal"/>
    <w:link w:val="Heading5Char"/>
    <w:qFormat/>
    <w:rsid w:val="0071361B"/>
    <w:pPr>
      <w:spacing w:before="240" w:after="60"/>
      <w:outlineLvl w:val="4"/>
    </w:pPr>
    <w:rPr>
      <w:rFonts w:ascii="Times New Roman" w:hAnsi="Times New Roman"/>
      <w:bCs/>
      <w:i/>
      <w:i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unhideWhenUsed/>
    <w:rsid w:val="005811CA"/>
    <w:rPr>
      <w:sz w:val="20"/>
      <w:szCs w:val="20"/>
    </w:rPr>
  </w:style>
  <w:style w:type="character" w:customStyle="1" w:styleId="CommentTextChar">
    <w:name w:val="Comment Text Char"/>
    <w:basedOn w:val="DefaultParagraphFont"/>
    <w:link w:val="CommentText"/>
    <w:uiPriority w:val="99"/>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customStyle="1" w:styleId="Heading1Char">
    <w:name w:val="Heading 1 Char"/>
    <w:basedOn w:val="DefaultParagraphFont"/>
    <w:link w:val="Heading1"/>
    <w:uiPriority w:val="9"/>
    <w:rsid w:val="0071361B"/>
    <w:rPr>
      <w:rFonts w:ascii="Arial" w:eastAsia="Arial" w:hAnsi="Arial" w:cs="Arial"/>
      <w:b/>
      <w:bCs/>
      <w:sz w:val="24"/>
      <w:szCs w:val="24"/>
      <w:lang w:val="en-US" w:eastAsia="en-US"/>
    </w:rPr>
  </w:style>
  <w:style w:type="character" w:customStyle="1" w:styleId="Heading4Char">
    <w:name w:val="Heading 4 Char"/>
    <w:basedOn w:val="DefaultParagraphFont"/>
    <w:link w:val="Heading4"/>
    <w:uiPriority w:val="9"/>
    <w:rsid w:val="0071361B"/>
    <w:rPr>
      <w:rFonts w:asciiTheme="majorHAnsi" w:eastAsiaTheme="majorEastAsia" w:hAnsiTheme="majorHAnsi" w:cstheme="majorBidi"/>
      <w:b/>
      <w:bCs/>
      <w:i/>
      <w:iCs/>
      <w:color w:val="4F81BD" w:themeColor="accent1"/>
      <w:sz w:val="24"/>
      <w:szCs w:val="24"/>
      <w:lang w:eastAsia="ru-RU"/>
    </w:rPr>
  </w:style>
  <w:style w:type="character" w:customStyle="1" w:styleId="Heading5Char">
    <w:name w:val="Heading 5 Char"/>
    <w:basedOn w:val="DefaultParagraphFont"/>
    <w:link w:val="Heading5"/>
    <w:rsid w:val="0071361B"/>
    <w:rPr>
      <w:rFonts w:ascii="Times New Roman" w:eastAsia="Times New Roman" w:hAnsi="Times New Roman"/>
      <w:b/>
      <w:bCs/>
      <w:i/>
      <w:iCs/>
      <w:sz w:val="26"/>
      <w:szCs w:val="26"/>
      <w:lang w:eastAsia="ru-RU"/>
    </w:rPr>
  </w:style>
  <w:style w:type="paragraph" w:styleId="BodyText">
    <w:name w:val="Body Text"/>
    <w:basedOn w:val="Normal"/>
    <w:link w:val="BodyTextChar"/>
    <w:uiPriority w:val="1"/>
    <w:qFormat/>
    <w:rsid w:val="0071361B"/>
    <w:pPr>
      <w:widowControl w:val="0"/>
      <w:ind w:left="804" w:hanging="331"/>
    </w:pPr>
    <w:rPr>
      <w:rFonts w:ascii="Times New Roman" w:hAnsi="Times New Roman"/>
      <w:b w:val="0"/>
      <w:lang w:val="en-US"/>
    </w:rPr>
  </w:style>
  <w:style w:type="character" w:customStyle="1" w:styleId="BodyTextChar">
    <w:name w:val="Body Text Char"/>
    <w:basedOn w:val="DefaultParagraphFont"/>
    <w:link w:val="BodyText"/>
    <w:uiPriority w:val="1"/>
    <w:rsid w:val="0071361B"/>
    <w:rPr>
      <w:rFonts w:ascii="Times New Roman" w:eastAsia="Times New Roman" w:hAnsi="Times New Roman"/>
      <w:sz w:val="24"/>
      <w:szCs w:val="24"/>
      <w:lang w:val="en-US" w:eastAsia="en-US"/>
    </w:rPr>
  </w:style>
  <w:style w:type="paragraph" w:styleId="NormalWeb">
    <w:name w:val="Normal (Web)"/>
    <w:basedOn w:val="Normal"/>
    <w:uiPriority w:val="99"/>
    <w:unhideWhenUsed/>
    <w:rsid w:val="000C148B"/>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0C148B"/>
    <w:rPr>
      <w:b/>
      <w:bCs/>
    </w:rPr>
  </w:style>
  <w:style w:type="character" w:styleId="Emphasis">
    <w:name w:val="Emphasis"/>
    <w:basedOn w:val="DefaultParagraphFont"/>
    <w:uiPriority w:val="20"/>
    <w:qFormat/>
    <w:rsid w:val="000C148B"/>
    <w:rPr>
      <w:i/>
      <w:iCs/>
    </w:rPr>
  </w:style>
  <w:style w:type="paragraph" w:customStyle="1" w:styleId="small-heading">
    <w:name w:val="small-heading"/>
    <w:basedOn w:val="Normal"/>
    <w:rsid w:val="000C148B"/>
    <w:pPr>
      <w:spacing w:before="100" w:beforeAutospacing="1" w:after="100" w:afterAutospacing="1"/>
    </w:pPr>
    <w:rPr>
      <w:rFonts w:ascii="Times New Roman" w:hAnsi="Times New Roman"/>
      <w:b w:val="0"/>
      <w:lang w:eastAsia="en-GB"/>
    </w:rPr>
  </w:style>
  <w:style w:type="character" w:styleId="FollowedHyperlink">
    <w:name w:val="FollowedHyperlink"/>
    <w:basedOn w:val="DefaultParagraphFont"/>
    <w:uiPriority w:val="99"/>
    <w:semiHidden/>
    <w:unhideWhenUsed/>
    <w:rsid w:val="006A0355"/>
    <w:rPr>
      <w:color w:val="800080" w:themeColor="followedHyperlink"/>
      <w:u w:val="single"/>
    </w:rPr>
  </w:style>
  <w:style w:type="character" w:styleId="UnresolvedMention">
    <w:name w:val="Unresolved Mention"/>
    <w:basedOn w:val="DefaultParagraphFont"/>
    <w:uiPriority w:val="99"/>
    <w:semiHidden/>
    <w:unhideWhenUsed/>
    <w:rsid w:val="002329D7"/>
    <w:rPr>
      <w:color w:val="605E5C"/>
      <w:shd w:val="clear" w:color="auto" w:fill="E1DFDD"/>
    </w:rPr>
  </w:style>
  <w:style w:type="paragraph" w:styleId="Revision">
    <w:name w:val="Revision"/>
    <w:hidden/>
    <w:uiPriority w:val="99"/>
    <w:semiHidden/>
    <w:rsid w:val="00EB363B"/>
    <w:rPr>
      <w:rFonts w:ascii="Comic Sans MS" w:eastAsia="Times New Roman" w:hAnsi="Comic Sans MS"/>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464012630">
      <w:bodyDiv w:val="1"/>
      <w:marLeft w:val="0"/>
      <w:marRight w:val="0"/>
      <w:marTop w:val="0"/>
      <w:marBottom w:val="0"/>
      <w:divBdr>
        <w:top w:val="none" w:sz="0" w:space="0" w:color="auto"/>
        <w:left w:val="none" w:sz="0" w:space="0" w:color="auto"/>
        <w:bottom w:val="none" w:sz="0" w:space="0" w:color="auto"/>
        <w:right w:val="none" w:sz="0" w:space="0" w:color="auto"/>
      </w:divBdr>
      <w:divsChild>
        <w:div w:id="1013530135">
          <w:marLeft w:val="0"/>
          <w:marRight w:val="0"/>
          <w:marTop w:val="0"/>
          <w:marBottom w:val="0"/>
          <w:divBdr>
            <w:top w:val="none" w:sz="0" w:space="0" w:color="auto"/>
            <w:left w:val="none" w:sz="0" w:space="0" w:color="auto"/>
            <w:bottom w:val="none" w:sz="0" w:space="0" w:color="auto"/>
            <w:right w:val="none" w:sz="0" w:space="0" w:color="auto"/>
          </w:divBdr>
          <w:divsChild>
            <w:div w:id="2082604304">
              <w:marLeft w:val="0"/>
              <w:marRight w:val="0"/>
              <w:marTop w:val="0"/>
              <w:marBottom w:val="0"/>
              <w:divBdr>
                <w:top w:val="none" w:sz="0" w:space="0" w:color="auto"/>
                <w:left w:val="none" w:sz="0" w:space="0" w:color="auto"/>
                <w:bottom w:val="none" w:sz="0" w:space="0" w:color="auto"/>
                <w:right w:val="none" w:sz="0" w:space="0" w:color="auto"/>
              </w:divBdr>
            </w:div>
            <w:div w:id="1452703095">
              <w:marLeft w:val="0"/>
              <w:marRight w:val="0"/>
              <w:marTop w:val="0"/>
              <w:marBottom w:val="0"/>
              <w:divBdr>
                <w:top w:val="none" w:sz="0" w:space="0" w:color="auto"/>
                <w:left w:val="none" w:sz="0" w:space="0" w:color="auto"/>
                <w:bottom w:val="none" w:sz="0" w:space="0" w:color="auto"/>
                <w:right w:val="none" w:sz="0" w:space="0" w:color="auto"/>
              </w:divBdr>
            </w:div>
            <w:div w:id="1496071230">
              <w:marLeft w:val="0"/>
              <w:marRight w:val="0"/>
              <w:marTop w:val="0"/>
              <w:marBottom w:val="0"/>
              <w:divBdr>
                <w:top w:val="none" w:sz="0" w:space="0" w:color="auto"/>
                <w:left w:val="none" w:sz="0" w:space="0" w:color="auto"/>
                <w:bottom w:val="none" w:sz="0" w:space="0" w:color="auto"/>
                <w:right w:val="none" w:sz="0" w:space="0" w:color="auto"/>
              </w:divBdr>
            </w:div>
            <w:div w:id="149175029">
              <w:marLeft w:val="0"/>
              <w:marRight w:val="0"/>
              <w:marTop w:val="0"/>
              <w:marBottom w:val="0"/>
              <w:divBdr>
                <w:top w:val="none" w:sz="0" w:space="0" w:color="auto"/>
                <w:left w:val="none" w:sz="0" w:space="0" w:color="auto"/>
                <w:bottom w:val="none" w:sz="0" w:space="0" w:color="auto"/>
                <w:right w:val="none" w:sz="0" w:space="0" w:color="auto"/>
              </w:divBdr>
            </w:div>
            <w:div w:id="1811706442">
              <w:marLeft w:val="0"/>
              <w:marRight w:val="0"/>
              <w:marTop w:val="0"/>
              <w:marBottom w:val="0"/>
              <w:divBdr>
                <w:top w:val="none" w:sz="0" w:space="0" w:color="auto"/>
                <w:left w:val="none" w:sz="0" w:space="0" w:color="auto"/>
                <w:bottom w:val="none" w:sz="0" w:space="0" w:color="auto"/>
                <w:right w:val="none" w:sz="0" w:space="0" w:color="auto"/>
              </w:divBdr>
            </w:div>
          </w:divsChild>
        </w:div>
        <w:div w:id="421949282">
          <w:marLeft w:val="0"/>
          <w:marRight w:val="0"/>
          <w:marTop w:val="0"/>
          <w:marBottom w:val="0"/>
          <w:divBdr>
            <w:top w:val="none" w:sz="0" w:space="0" w:color="auto"/>
            <w:left w:val="none" w:sz="0" w:space="0" w:color="auto"/>
            <w:bottom w:val="none" w:sz="0" w:space="0" w:color="auto"/>
            <w:right w:val="none" w:sz="0" w:space="0" w:color="auto"/>
          </w:divBdr>
          <w:divsChild>
            <w:div w:id="28342336">
              <w:marLeft w:val="0"/>
              <w:marRight w:val="0"/>
              <w:marTop w:val="0"/>
              <w:marBottom w:val="0"/>
              <w:divBdr>
                <w:top w:val="none" w:sz="0" w:space="0" w:color="auto"/>
                <w:left w:val="none" w:sz="0" w:space="0" w:color="auto"/>
                <w:bottom w:val="none" w:sz="0" w:space="0" w:color="auto"/>
                <w:right w:val="none" w:sz="0" w:space="0" w:color="auto"/>
              </w:divBdr>
            </w:div>
            <w:div w:id="1639339360">
              <w:marLeft w:val="0"/>
              <w:marRight w:val="0"/>
              <w:marTop w:val="0"/>
              <w:marBottom w:val="0"/>
              <w:divBdr>
                <w:top w:val="none" w:sz="0" w:space="0" w:color="auto"/>
                <w:left w:val="none" w:sz="0" w:space="0" w:color="auto"/>
                <w:bottom w:val="none" w:sz="0" w:space="0" w:color="auto"/>
                <w:right w:val="none" w:sz="0" w:space="0" w:color="auto"/>
              </w:divBdr>
            </w:div>
            <w:div w:id="704452409">
              <w:marLeft w:val="0"/>
              <w:marRight w:val="0"/>
              <w:marTop w:val="0"/>
              <w:marBottom w:val="0"/>
              <w:divBdr>
                <w:top w:val="none" w:sz="0" w:space="0" w:color="auto"/>
                <w:left w:val="none" w:sz="0" w:space="0" w:color="auto"/>
                <w:bottom w:val="none" w:sz="0" w:space="0" w:color="auto"/>
                <w:right w:val="none" w:sz="0" w:space="0" w:color="auto"/>
              </w:divBdr>
            </w:div>
            <w:div w:id="52319087">
              <w:marLeft w:val="0"/>
              <w:marRight w:val="0"/>
              <w:marTop w:val="0"/>
              <w:marBottom w:val="0"/>
              <w:divBdr>
                <w:top w:val="none" w:sz="0" w:space="0" w:color="auto"/>
                <w:left w:val="none" w:sz="0" w:space="0" w:color="auto"/>
                <w:bottom w:val="none" w:sz="0" w:space="0" w:color="auto"/>
                <w:right w:val="none" w:sz="0" w:space="0" w:color="auto"/>
              </w:divBdr>
            </w:div>
            <w:div w:id="2117165192">
              <w:marLeft w:val="0"/>
              <w:marRight w:val="0"/>
              <w:marTop w:val="0"/>
              <w:marBottom w:val="0"/>
              <w:divBdr>
                <w:top w:val="none" w:sz="0" w:space="0" w:color="auto"/>
                <w:left w:val="none" w:sz="0" w:space="0" w:color="auto"/>
                <w:bottom w:val="none" w:sz="0" w:space="0" w:color="auto"/>
                <w:right w:val="none" w:sz="0" w:space="0" w:color="auto"/>
              </w:divBdr>
            </w:div>
            <w:div w:id="2023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302535582">
      <w:bodyDiv w:val="1"/>
      <w:marLeft w:val="0"/>
      <w:marRight w:val="0"/>
      <w:marTop w:val="0"/>
      <w:marBottom w:val="0"/>
      <w:divBdr>
        <w:top w:val="none" w:sz="0" w:space="0" w:color="auto"/>
        <w:left w:val="none" w:sz="0" w:space="0" w:color="auto"/>
        <w:bottom w:val="none" w:sz="0" w:space="0" w:color="auto"/>
        <w:right w:val="none" w:sz="0" w:space="0" w:color="auto"/>
      </w:divBdr>
      <w:divsChild>
        <w:div w:id="1616862590">
          <w:marLeft w:val="0"/>
          <w:marRight w:val="0"/>
          <w:marTop w:val="0"/>
          <w:marBottom w:val="0"/>
          <w:divBdr>
            <w:top w:val="none" w:sz="0" w:space="0" w:color="auto"/>
            <w:left w:val="none" w:sz="0" w:space="0" w:color="auto"/>
            <w:bottom w:val="none" w:sz="0" w:space="0" w:color="auto"/>
            <w:right w:val="none" w:sz="0" w:space="0" w:color="auto"/>
          </w:divBdr>
          <w:divsChild>
            <w:div w:id="699673458">
              <w:marLeft w:val="0"/>
              <w:marRight w:val="0"/>
              <w:marTop w:val="0"/>
              <w:marBottom w:val="0"/>
              <w:divBdr>
                <w:top w:val="none" w:sz="0" w:space="0" w:color="auto"/>
                <w:left w:val="none" w:sz="0" w:space="0" w:color="auto"/>
                <w:bottom w:val="none" w:sz="0" w:space="0" w:color="auto"/>
                <w:right w:val="none" w:sz="0" w:space="0" w:color="auto"/>
              </w:divBdr>
            </w:div>
            <w:div w:id="1395855410">
              <w:marLeft w:val="0"/>
              <w:marRight w:val="0"/>
              <w:marTop w:val="0"/>
              <w:marBottom w:val="0"/>
              <w:divBdr>
                <w:top w:val="none" w:sz="0" w:space="0" w:color="auto"/>
                <w:left w:val="none" w:sz="0" w:space="0" w:color="auto"/>
                <w:bottom w:val="none" w:sz="0" w:space="0" w:color="auto"/>
                <w:right w:val="none" w:sz="0" w:space="0" w:color="auto"/>
              </w:divBdr>
            </w:div>
            <w:div w:id="1461798561">
              <w:marLeft w:val="0"/>
              <w:marRight w:val="0"/>
              <w:marTop w:val="0"/>
              <w:marBottom w:val="0"/>
              <w:divBdr>
                <w:top w:val="none" w:sz="0" w:space="0" w:color="auto"/>
                <w:left w:val="none" w:sz="0" w:space="0" w:color="auto"/>
                <w:bottom w:val="none" w:sz="0" w:space="0" w:color="auto"/>
                <w:right w:val="none" w:sz="0" w:space="0" w:color="auto"/>
              </w:divBdr>
            </w:div>
            <w:div w:id="2030181556">
              <w:marLeft w:val="0"/>
              <w:marRight w:val="0"/>
              <w:marTop w:val="0"/>
              <w:marBottom w:val="0"/>
              <w:divBdr>
                <w:top w:val="none" w:sz="0" w:space="0" w:color="auto"/>
                <w:left w:val="none" w:sz="0" w:space="0" w:color="auto"/>
                <w:bottom w:val="none" w:sz="0" w:space="0" w:color="auto"/>
                <w:right w:val="none" w:sz="0" w:space="0" w:color="auto"/>
              </w:divBdr>
            </w:div>
            <w:div w:id="1107433136">
              <w:marLeft w:val="0"/>
              <w:marRight w:val="0"/>
              <w:marTop w:val="0"/>
              <w:marBottom w:val="0"/>
              <w:divBdr>
                <w:top w:val="none" w:sz="0" w:space="0" w:color="auto"/>
                <w:left w:val="none" w:sz="0" w:space="0" w:color="auto"/>
                <w:bottom w:val="none" w:sz="0" w:space="0" w:color="auto"/>
                <w:right w:val="none" w:sz="0" w:space="0" w:color="auto"/>
              </w:divBdr>
            </w:div>
          </w:divsChild>
        </w:div>
        <w:div w:id="334890123">
          <w:marLeft w:val="0"/>
          <w:marRight w:val="0"/>
          <w:marTop w:val="0"/>
          <w:marBottom w:val="0"/>
          <w:divBdr>
            <w:top w:val="none" w:sz="0" w:space="0" w:color="auto"/>
            <w:left w:val="none" w:sz="0" w:space="0" w:color="auto"/>
            <w:bottom w:val="none" w:sz="0" w:space="0" w:color="auto"/>
            <w:right w:val="none" w:sz="0" w:space="0" w:color="auto"/>
          </w:divBdr>
          <w:divsChild>
            <w:div w:id="10448811">
              <w:marLeft w:val="0"/>
              <w:marRight w:val="0"/>
              <w:marTop w:val="0"/>
              <w:marBottom w:val="0"/>
              <w:divBdr>
                <w:top w:val="none" w:sz="0" w:space="0" w:color="auto"/>
                <w:left w:val="none" w:sz="0" w:space="0" w:color="auto"/>
                <w:bottom w:val="none" w:sz="0" w:space="0" w:color="auto"/>
                <w:right w:val="none" w:sz="0" w:space="0" w:color="auto"/>
              </w:divBdr>
            </w:div>
            <w:div w:id="333267321">
              <w:marLeft w:val="0"/>
              <w:marRight w:val="0"/>
              <w:marTop w:val="0"/>
              <w:marBottom w:val="0"/>
              <w:divBdr>
                <w:top w:val="none" w:sz="0" w:space="0" w:color="auto"/>
                <w:left w:val="none" w:sz="0" w:space="0" w:color="auto"/>
                <w:bottom w:val="none" w:sz="0" w:space="0" w:color="auto"/>
                <w:right w:val="none" w:sz="0" w:space="0" w:color="auto"/>
              </w:divBdr>
            </w:div>
            <w:div w:id="344208929">
              <w:marLeft w:val="0"/>
              <w:marRight w:val="0"/>
              <w:marTop w:val="0"/>
              <w:marBottom w:val="0"/>
              <w:divBdr>
                <w:top w:val="none" w:sz="0" w:space="0" w:color="auto"/>
                <w:left w:val="none" w:sz="0" w:space="0" w:color="auto"/>
                <w:bottom w:val="none" w:sz="0" w:space="0" w:color="auto"/>
                <w:right w:val="none" w:sz="0" w:space="0" w:color="auto"/>
              </w:divBdr>
            </w:div>
            <w:div w:id="972758434">
              <w:marLeft w:val="0"/>
              <w:marRight w:val="0"/>
              <w:marTop w:val="0"/>
              <w:marBottom w:val="0"/>
              <w:divBdr>
                <w:top w:val="none" w:sz="0" w:space="0" w:color="auto"/>
                <w:left w:val="none" w:sz="0" w:space="0" w:color="auto"/>
                <w:bottom w:val="none" w:sz="0" w:space="0" w:color="auto"/>
                <w:right w:val="none" w:sz="0" w:space="0" w:color="auto"/>
              </w:divBdr>
            </w:div>
            <w:div w:id="1342584068">
              <w:marLeft w:val="0"/>
              <w:marRight w:val="0"/>
              <w:marTop w:val="0"/>
              <w:marBottom w:val="0"/>
              <w:divBdr>
                <w:top w:val="none" w:sz="0" w:space="0" w:color="auto"/>
                <w:left w:val="none" w:sz="0" w:space="0" w:color="auto"/>
                <w:bottom w:val="none" w:sz="0" w:space="0" w:color="auto"/>
                <w:right w:val="none" w:sz="0" w:space="0" w:color="auto"/>
              </w:divBdr>
            </w:div>
            <w:div w:id="18160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516730673">
      <w:bodyDiv w:val="1"/>
      <w:marLeft w:val="0"/>
      <w:marRight w:val="0"/>
      <w:marTop w:val="0"/>
      <w:marBottom w:val="0"/>
      <w:divBdr>
        <w:top w:val="none" w:sz="0" w:space="0" w:color="auto"/>
        <w:left w:val="none" w:sz="0" w:space="0" w:color="auto"/>
        <w:bottom w:val="none" w:sz="0" w:space="0" w:color="auto"/>
        <w:right w:val="none" w:sz="0" w:space="0" w:color="auto"/>
      </w:divBdr>
      <w:divsChild>
        <w:div w:id="145518867">
          <w:marLeft w:val="158"/>
          <w:marRight w:val="0"/>
          <w:marTop w:val="65"/>
          <w:marBottom w:val="0"/>
          <w:divBdr>
            <w:top w:val="none" w:sz="0" w:space="0" w:color="auto"/>
            <w:left w:val="none" w:sz="0" w:space="0" w:color="auto"/>
            <w:bottom w:val="none" w:sz="0" w:space="0" w:color="auto"/>
            <w:right w:val="none" w:sz="0" w:space="0" w:color="auto"/>
          </w:divBdr>
        </w:div>
        <w:div w:id="1316489532">
          <w:marLeft w:val="158"/>
          <w:marRight w:val="0"/>
          <w:marTop w:val="65"/>
          <w:marBottom w:val="0"/>
          <w:divBdr>
            <w:top w:val="none" w:sz="0" w:space="0" w:color="auto"/>
            <w:left w:val="none" w:sz="0" w:space="0" w:color="auto"/>
            <w:bottom w:val="none" w:sz="0" w:space="0" w:color="auto"/>
            <w:right w:val="none" w:sz="0" w:space="0" w:color="auto"/>
          </w:divBdr>
        </w:div>
      </w:divsChild>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westminster.ac.uk/study/current-students/resources/academic-regulation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UoW Document" ma:contentTypeID="0x0101000872A23329C4AC42A42DC877B8C5549E0053FA7ED762709147AAD5F771B00699F7" ma:contentTypeVersion="4" ma:contentTypeDescription="Create a new document." ma:contentTypeScope="" ma:versionID="60ebc853ca62c1323c1c3ea702f2b5f8">
  <xsd:schema xmlns:xsd="http://www.w3.org/2001/XMLSchema" xmlns:xs="http://www.w3.org/2001/XMLSchema" xmlns:p="http://schemas.microsoft.com/office/2006/metadata/properties" xmlns:ns2="8afd83c1-34ef-4475-95ec-b1400d36b782" xmlns:ns3="d9b316c9-70e1-43b4-89a2-fa0aab0c61d7" xmlns:ns4="c71ec29d-87c0-45bf-b37f-aea35073a271" targetNamespace="http://schemas.microsoft.com/office/2006/metadata/properties" ma:root="true" ma:fieldsID="6e681161647fb05fa9504a6be77c7705" ns2:_="" ns3:_="" ns4:_="">
    <xsd:import namespace="8afd83c1-34ef-4475-95ec-b1400d36b782"/>
    <xsd:import namespace="d9b316c9-70e1-43b4-89a2-fa0aab0c61d7"/>
    <xsd:import namespace="c71ec29d-87c0-45bf-b37f-aea35073a271"/>
    <xsd:element name="properties">
      <xsd:complexType>
        <xsd:sequence>
          <xsd:element name="documentManagement">
            <xsd:complexType>
              <xsd:all>
                <xsd:element ref="ns3:NextReviewDate" minOccurs="0"/>
                <xsd:element ref="ns3:g1accebf831647729c4d6deae28f9098" minOccurs="0"/>
                <xsd:element ref="ns3:e3321d89ea4a4cb692d83bbdf7d8626c" minOccurs="0"/>
                <xsd:element ref="ns3:l16784b27bee415f80b87cdd8399701b" minOccurs="0"/>
                <xsd:element ref="ns3:hb5accf2246b4401a37370093a83748f" minOccurs="0"/>
                <xsd:element ref="ns2:TaxCatchAllLabel" minOccurs="0"/>
                <xsd:element ref="ns2:TaxKeywordTaxHTField" minOccurs="0"/>
                <xsd:element ref="ns2:o1b54e17f42241ec9f9ce6cfc8d10dc8" minOccurs="0"/>
                <xsd:element ref="ns3:b61f0c131a914996ab71f79092e6263a" minOccurs="0"/>
                <xsd:element ref="ns2:TaxCatchAll"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d83c1-34ef-4475-95ec-b1400d36b782" elementFormDefault="qualified">
    <xsd:import namespace="http://schemas.microsoft.com/office/2006/documentManagement/types"/>
    <xsd:import namespace="http://schemas.microsoft.com/office/infopath/2007/PartnerControls"/>
    <xsd:element name="TaxCatchAllLabel" ma:index="18" nillable="true" ma:displayName="Taxonomy Catch All Column1" ma:hidden="true" ma:list="{e4546528-cc1e-4aca-8dc3-12db473e0565}" ma:internalName="TaxCatchAllLabel" ma:readOnly="true" ma:showField="CatchAllDataLabel" ma:web="c71ec29d-87c0-45bf-b37f-aea35073a271">
      <xsd:complexType>
        <xsd:complexContent>
          <xsd:extension base="dms:MultiChoiceLookup">
            <xsd:sequence>
              <xsd:element name="Value" type="dms:Lookup" maxOccurs="unbounded" minOccurs="0" nillable="true"/>
            </xsd:sequence>
          </xsd:extension>
        </xsd:complexContent>
      </xsd:complexType>
    </xsd:element>
    <xsd:element name="TaxKeywordTaxHTField" ma:index="19" nillable="true" ma:taxonomy="true" ma:internalName="TaxKeywordTaxHTField" ma:taxonomyFieldName="TaxKeyword" ma:displayName="Enterprise Keywords" ma:fieldId="{23f27201-bee3-471e-b2e7-b64fd8b7ca38}" ma:taxonomyMulti="true" ma:sspId="a4b2985e-8075-4a13-89f9-6a14a0a360f6" ma:termSetId="00000000-0000-0000-0000-000000000000" ma:anchorId="00000000-0000-0000-0000-000000000000" ma:open="true" ma:isKeyword="true">
      <xsd:complexType>
        <xsd:sequence>
          <xsd:element ref="pc:Terms" minOccurs="0" maxOccurs="1"/>
        </xsd:sequence>
      </xsd:complexType>
    </xsd:element>
    <xsd:element name="o1b54e17f42241ec9f9ce6cfc8d10dc8" ma:index="21" nillable="true" ma:taxonomy="true" ma:internalName="o1b54e17f42241ec9f9ce6cfc8d10dc8" ma:taxonomyFieldName="Published_x0020_By" ma:displayName="Published By" ma:readOnly="false" ma:default="" ma:fieldId="{81b54e17-f422-41ec-9f9c-e6cfc8d10dc8}"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e4546528-cc1e-4aca-8dc3-12db473e0565}" ma:internalName="TaxCatchAll" ma:showField="CatchAllData" ma:web="c71ec29d-87c0-45bf-b37f-aea35073a2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b316c9-70e1-43b4-89a2-fa0aab0c61d7" elementFormDefault="qualified">
    <xsd:import namespace="http://schemas.microsoft.com/office/2006/documentManagement/types"/>
    <xsd:import namespace="http://schemas.microsoft.com/office/infopath/2007/PartnerControls"/>
    <xsd:element name="NextReviewDate" ma:index="7" nillable="true" ma:displayName="Review Date" ma:format="DateOnly" ma:internalName="NextReviewDate" ma:readOnly="false">
      <xsd:simpleType>
        <xsd:restriction base="dms:DateTime"/>
      </xsd:simpleType>
    </xsd:element>
    <xsd:element name="g1accebf831647729c4d6deae28f9098" ma:index="10" nillable="true" ma:taxonomy="true" ma:internalName="g1accebf831647729c4d6deae28f9098" ma:taxonomyFieldName="DocumentStatus" ma:displayName="Document Status" ma:default="" ma:fieldId="{01accebf-8316-4772-9c4d-6deae28f9098}" ma:sspId="a4b2985e-8075-4a13-89f9-6a14a0a360f6" ma:termSetId="e49c2653-b49c-4746-8b45-6e09e830c4c8" ma:anchorId="00000000-0000-0000-0000-000000000000" ma:open="false" ma:isKeyword="false">
      <xsd:complexType>
        <xsd:sequence>
          <xsd:element ref="pc:Terms" minOccurs="0" maxOccurs="1"/>
        </xsd:sequence>
      </xsd:complexType>
    </xsd:element>
    <xsd:element name="e3321d89ea4a4cb692d83bbdf7d8626c" ma:index="13" nillable="true" ma:taxonomy="true" ma:internalName="e3321d89ea4a4cb692d83bbdf7d8626c" ma:taxonomyFieldName="DocumentType" ma:displayName="Document Type" ma:default="" ma:fieldId="{e3321d89-ea4a-4cb6-92d8-3bbdf7d8626c}" ma:sspId="a4b2985e-8075-4a13-89f9-6a14a0a360f6" ma:termSetId="3cc346a8-e99e-4bb9-aae5-d2c2d0af2bfc" ma:anchorId="00000000-0000-0000-0000-000000000000" ma:open="false" ma:isKeyword="false">
      <xsd:complexType>
        <xsd:sequence>
          <xsd:element ref="pc:Terms" minOccurs="0" maxOccurs="1"/>
        </xsd:sequence>
      </xsd:complexType>
    </xsd:element>
    <xsd:element name="l16784b27bee415f80b87cdd8399701b" ma:index="15" nillable="true" ma:taxonomy="true" ma:internalName="l16784b27bee415f80b87cdd8399701b" ma:taxonomyFieldName="Year" ma:displayName="Year" ma:default="" ma:fieldId="{516784b2-7bee-415f-80b8-7cdd8399701b}" ma:sspId="a4b2985e-8075-4a13-89f9-6a14a0a360f6" ma:termSetId="93cbcb1a-91c2-4afe-b1c0-07a0b9031957" ma:anchorId="00000000-0000-0000-0000-000000000000" ma:open="false" ma:isKeyword="false">
      <xsd:complexType>
        <xsd:sequence>
          <xsd:element ref="pc:Terms" minOccurs="0" maxOccurs="1"/>
        </xsd:sequence>
      </xsd:complexType>
    </xsd:element>
    <xsd:element name="hb5accf2246b4401a37370093a83748f" ma:index="17" nillable="true" ma:taxonomy="true" ma:internalName="hb5accf2246b4401a37370093a83748f" ma:taxonomyFieldName="UoWAudience" ma:displayName="Audience" ma:default="" ma:fieldId="{1b5accf2-246b-4401-a373-70093a83748f}" ma:sspId="a4b2985e-8075-4a13-89f9-6a14a0a360f6" ma:termSetId="b0382270-659c-4baa-ae65-af17d17180d9" ma:anchorId="00000000-0000-0000-0000-000000000000" ma:open="false" ma:isKeyword="false">
      <xsd:complexType>
        <xsd:sequence>
          <xsd:element ref="pc:Terms" minOccurs="0" maxOccurs="1"/>
        </xsd:sequence>
      </xsd:complexType>
    </xsd:element>
    <xsd:element name="b61f0c131a914996ab71f79092e6263a" ma:index="23" nillable="true" ma:taxonomy="true" ma:internalName="b61f0c131a914996ab71f79092e6263a" ma:taxonomyFieldName="UniversityLocation" ma:displayName="University Location" ma:readOnly="false" ma:default="" ma:fieldId="{b61f0c13-1a91-4996-ab71-f79092e6263a}" ma:taxonomyMulti="true" ma:sspId="a4b2985e-8075-4a13-89f9-6a14a0a360f6" ma:termSetId="79284c12-5400-43ec-afca-1bdfc0e427f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1ec29d-87c0-45bf-b37f-aea35073a271"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a4b2985e-8075-4a13-89f9-6a14a0a360f6" ContentTypeId="0x0101000872A23329C4AC42A42DC877B8C5549E" PreviousValue="false"/>
</file>

<file path=customXml/item6.xml><?xml version="1.0" encoding="utf-8"?>
<p:properties xmlns:p="http://schemas.microsoft.com/office/2006/metadata/properties" xmlns:xsi="http://www.w3.org/2001/XMLSchema-instance" xmlns:pc="http://schemas.microsoft.com/office/infopath/2007/PartnerControls">
  <documentManagement>
    <b61f0c131a914996ab71f79092e6263a xmlns="d9b316c9-70e1-43b4-89a2-fa0aab0c61d7">
      <Terms xmlns="http://schemas.microsoft.com/office/infopath/2007/PartnerControls"/>
    </b61f0c131a914996ab71f79092e6263a>
    <TaxKeywordTaxHTField xmlns="8afd83c1-34ef-4475-95ec-b1400d36b782">
      <Terms xmlns="http://schemas.microsoft.com/office/infopath/2007/PartnerControls"/>
    </TaxKeywordTaxHTField>
    <g1accebf831647729c4d6deae28f9098 xmlns="d9b316c9-70e1-43b4-89a2-fa0aab0c61d7">
      <Terms xmlns="http://schemas.microsoft.com/office/infopath/2007/PartnerControls"/>
    </g1accebf831647729c4d6deae28f9098>
    <TaxCatchAll xmlns="8afd83c1-34ef-4475-95ec-b1400d36b782" xsi:nil="true"/>
    <e3321d89ea4a4cb692d83bbdf7d8626c xmlns="d9b316c9-70e1-43b4-89a2-fa0aab0c61d7">
      <Terms xmlns="http://schemas.microsoft.com/office/infopath/2007/PartnerControls"/>
    </e3321d89ea4a4cb692d83bbdf7d8626c>
    <o1b54e17f42241ec9f9ce6cfc8d10dc8 xmlns="8afd83c1-34ef-4475-95ec-b1400d36b782">
      <Terms xmlns="http://schemas.microsoft.com/office/infopath/2007/PartnerControls"/>
    </o1b54e17f42241ec9f9ce6cfc8d10dc8>
    <NextReviewDate xmlns="d9b316c9-70e1-43b4-89a2-fa0aab0c61d7" xsi:nil="true"/>
    <l16784b27bee415f80b87cdd8399701b xmlns="d9b316c9-70e1-43b4-89a2-fa0aab0c61d7">
      <Terms xmlns="http://schemas.microsoft.com/office/infopath/2007/PartnerControls"/>
    </l16784b27bee415f80b87cdd8399701b>
    <hb5accf2246b4401a37370093a83748f xmlns="d9b316c9-70e1-43b4-89a2-fa0aab0c61d7">
      <Terms xmlns="http://schemas.microsoft.com/office/infopath/2007/PartnerControls"/>
    </hb5accf2246b4401a37370093a83748f>
    <_dlc_DocId xmlns="c71ec29d-87c0-45bf-b37f-aea35073a271">S2MJDJCQJSRN-1773245718-61441</_dlc_DocId>
    <_dlc_DocIdUrl xmlns="c71ec29d-87c0-45bf-b37f-aea35073a271">
      <Url>https://universityofwestminster.sharepoint.com/sites/00304/_layouts/15/DocIdRedir.aspx?ID=S2MJDJCQJSRN-1773245718-61441</Url>
      <Description>S2MJDJCQJSRN-1773245718-61441</Description>
    </_dlc_DocIdUrl>
  </documentManagement>
</p:properties>
</file>

<file path=customXml/itemProps1.xml><?xml version="1.0" encoding="utf-8"?>
<ds:datastoreItem xmlns:ds="http://schemas.openxmlformats.org/officeDocument/2006/customXml" ds:itemID="{2586320A-C7D4-447E-82F1-1BEE4FF3D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d83c1-34ef-4475-95ec-b1400d36b782"/>
    <ds:schemaRef ds:uri="d9b316c9-70e1-43b4-89a2-fa0aab0c61d7"/>
    <ds:schemaRef ds:uri="c71ec29d-87c0-45bf-b37f-aea35073a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47C3E-4408-40ED-B71C-4A05CD0A46F6}">
  <ds:schemaRefs>
    <ds:schemaRef ds:uri="http://schemas.openxmlformats.org/officeDocument/2006/bibliography"/>
  </ds:schemaRefs>
</ds:datastoreItem>
</file>

<file path=customXml/itemProps3.xml><?xml version="1.0" encoding="utf-8"?>
<ds:datastoreItem xmlns:ds="http://schemas.openxmlformats.org/officeDocument/2006/customXml" ds:itemID="{B2C64E09-4EAD-4F75-A827-0DF5BF612448}">
  <ds:schemaRefs>
    <ds:schemaRef ds:uri="http://schemas.microsoft.com/sharepoint/v3/contenttype/forms"/>
  </ds:schemaRefs>
</ds:datastoreItem>
</file>

<file path=customXml/itemProps4.xml><?xml version="1.0" encoding="utf-8"?>
<ds:datastoreItem xmlns:ds="http://schemas.openxmlformats.org/officeDocument/2006/customXml" ds:itemID="{4BF03C0A-C5C7-4FAC-BCF5-4FEB84C0CFD3}">
  <ds:schemaRefs>
    <ds:schemaRef ds:uri="http://schemas.microsoft.com/sharepoint/events"/>
  </ds:schemaRefs>
</ds:datastoreItem>
</file>

<file path=customXml/itemProps5.xml><?xml version="1.0" encoding="utf-8"?>
<ds:datastoreItem xmlns:ds="http://schemas.openxmlformats.org/officeDocument/2006/customXml" ds:itemID="{B387AD64-F42A-4977-80F5-E6C5D836F97B}">
  <ds:schemaRefs>
    <ds:schemaRef ds:uri="Microsoft.SharePoint.Taxonomy.ContentTypeSync"/>
  </ds:schemaRefs>
</ds:datastoreItem>
</file>

<file path=customXml/itemProps6.xml><?xml version="1.0" encoding="utf-8"?>
<ds:datastoreItem xmlns:ds="http://schemas.openxmlformats.org/officeDocument/2006/customXml" ds:itemID="{2D423970-F8D4-45E9-86A1-E08508E20ECA}">
  <ds:schemaRefs>
    <ds:schemaRef ds:uri="http://schemas.microsoft.com/office/2006/metadata/properties"/>
    <ds:schemaRef ds:uri="http://schemas.microsoft.com/office/infopath/2007/PartnerControls"/>
    <ds:schemaRef ds:uri="d9b316c9-70e1-43b4-89a2-fa0aab0c61d7"/>
    <ds:schemaRef ds:uri="8afd83c1-34ef-4475-95ec-b1400d36b782"/>
    <ds:schemaRef ds:uri="c71ec29d-87c0-45bf-b37f-aea35073a27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2065</Words>
  <Characters>11776</Characters>
  <Application>Microsoft Office Word</Application>
  <DocSecurity>0</DocSecurity>
  <Lines>98</Lines>
  <Paragraphs>27</Paragraphs>
  <ScaleCrop>false</ScaleCrop>
  <Company>HP</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Panagiotis Chountas</cp:lastModifiedBy>
  <cp:revision>3</cp:revision>
  <cp:lastPrinted>2016-01-26T07:58:00Z</cp:lastPrinted>
  <dcterms:created xsi:type="dcterms:W3CDTF">2025-02-26T11:47:00Z</dcterms:created>
  <dcterms:modified xsi:type="dcterms:W3CDTF">2025-02-26T13:13:00Z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0x0101000872A23329C4AC42A42DC877B8C5549E0053FA7ED762709147AAD5F771B00699F7</vt:lpwstr>
  </property>
  <property fmtid="{D5CDD505-2E9C-101B-9397-08002B2CF9AE}" pid="3" name="_dlc_DocIdItemGuid">
    <vt:lpwstr>eb4a6171-a054-48e4-bc56-b3c3cd27ad9f</vt:lpwstr>
  </property>
  <property fmtid="{D5CDD505-2E9C-101B-9397-08002B2CF9AE}" pid="4" name="TaxKeyword">
    <vt:lpwstr/>
  </property>
  <property fmtid="{D5CDD505-2E9C-101B-9397-08002B2CF9AE}" pid="5" name="Published By">
    <vt:lpwstr/>
  </property>
  <property fmtid="{D5CDD505-2E9C-101B-9397-08002B2CF9AE}" pid="6" name="Year">
    <vt:lpwstr/>
  </property>
  <property fmtid="{D5CDD505-2E9C-101B-9397-08002B2CF9AE}" pid="7" name="DocumentStatus">
    <vt:lpwstr/>
  </property>
  <property fmtid="{D5CDD505-2E9C-101B-9397-08002B2CF9AE}" pid="8" name="DocumentType">
    <vt:lpwstr/>
  </property>
  <property fmtid="{D5CDD505-2E9C-101B-9397-08002B2CF9AE}" pid="9" name="UniversityLocation">
    <vt:lpwstr/>
  </property>
  <property fmtid="{D5CDD505-2E9C-101B-9397-08002B2CF9AE}" pid="10" name="UoWAudience">
    <vt:lpwstr/>
  </property>
  <property fmtid="{D5CDD505-2E9C-101B-9397-08002B2CF9AE}" pid="11" name="Published_x0020_By">
    <vt:lpwstr/>
  </property>
  <property fmtid="{D5CDD505-2E9C-101B-9397-08002B2CF9AE}" pid="12" name="MediaServiceImageTags">
    <vt:lpwstr/>
  </property>
  <property fmtid="{D5CDD505-2E9C-101B-9397-08002B2CF9AE}" pid="13" name="lcf76f155ced4ddcb4097134ff3c332f">
    <vt:lpwstr/>
  </property>
</Properties>
</file>